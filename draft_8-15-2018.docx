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3D3DB" w14:textId="77777777" w:rsidR="00DC53AC" w:rsidRDefault="00DC53AC" w:rsidP="005A2630">
      <w:pPr>
        <w:jc w:val="both"/>
        <w:rPr>
          <w:rFonts w:eastAsiaTheme="minorEastAsia"/>
          <w:b/>
          <w:sz w:val="32"/>
        </w:rPr>
      </w:pPr>
      <w:bookmarkStart w:id="0" w:name="_GoBack"/>
      <w:bookmarkEnd w:id="0"/>
    </w:p>
    <w:p w14:paraId="698AE4DD" w14:textId="0AD097F2" w:rsidR="00DC53AC" w:rsidRDefault="00DC53AC" w:rsidP="005A2630">
      <w:pPr>
        <w:jc w:val="both"/>
        <w:rPr>
          <w:rFonts w:eastAsiaTheme="minorEastAsia"/>
          <w:b/>
          <w:sz w:val="32"/>
        </w:rPr>
      </w:pPr>
      <w:r>
        <w:rPr>
          <w:rFonts w:eastAsiaTheme="minorEastAsia"/>
          <w:b/>
          <w:sz w:val="32"/>
        </w:rPr>
        <w:t>Abstract</w:t>
      </w:r>
    </w:p>
    <w:p w14:paraId="7F61E378" w14:textId="69607A83" w:rsidR="00DC53AC" w:rsidRDefault="00DC53AC" w:rsidP="005A2630">
      <w:pPr>
        <w:jc w:val="both"/>
        <w:rPr>
          <w:rFonts w:eastAsiaTheme="minorEastAsia"/>
          <w:b/>
          <w:sz w:val="32"/>
        </w:rPr>
      </w:pPr>
    </w:p>
    <w:p w14:paraId="3548E09D" w14:textId="77777777" w:rsidR="00DC53AC" w:rsidRDefault="00DC53AC" w:rsidP="005A2630">
      <w:pPr>
        <w:jc w:val="both"/>
        <w:rPr>
          <w:rFonts w:eastAsiaTheme="minorEastAsia"/>
          <w:b/>
          <w:sz w:val="32"/>
        </w:rPr>
      </w:pPr>
    </w:p>
    <w:p w14:paraId="260B2F70" w14:textId="77777777" w:rsidR="004E1854" w:rsidRDefault="004E1854" w:rsidP="00B212CD">
      <w:pPr>
        <w:ind w:firstLine="720"/>
        <w:jc w:val="both"/>
        <w:rPr>
          <w:rFonts w:eastAsiaTheme="minorEastAsia"/>
          <w:b/>
        </w:rPr>
      </w:pPr>
    </w:p>
    <w:p w14:paraId="08DFC31D" w14:textId="1765A8CA" w:rsidR="004E1854" w:rsidRDefault="004E1854" w:rsidP="00B212CD">
      <w:pPr>
        <w:ind w:firstLine="720"/>
        <w:jc w:val="both"/>
        <w:rPr>
          <w:rFonts w:eastAsiaTheme="minorEastAsia"/>
          <w:b/>
        </w:rPr>
      </w:pPr>
    </w:p>
    <w:p w14:paraId="3208FB3D" w14:textId="77777777" w:rsidR="004E1854" w:rsidRPr="00B212CD" w:rsidRDefault="004E1854" w:rsidP="00B212CD">
      <w:pPr>
        <w:ind w:firstLine="720"/>
        <w:jc w:val="both"/>
        <w:rPr>
          <w:rFonts w:eastAsiaTheme="minorEastAsia"/>
          <w:b/>
        </w:rPr>
      </w:pPr>
    </w:p>
    <w:p w14:paraId="3F148834" w14:textId="77777777" w:rsidR="00DC53AC" w:rsidRDefault="00DC53AC" w:rsidP="005A2630">
      <w:pPr>
        <w:jc w:val="both"/>
        <w:rPr>
          <w:rFonts w:eastAsiaTheme="minorEastAsia"/>
          <w:b/>
          <w:sz w:val="32"/>
        </w:rPr>
      </w:pPr>
    </w:p>
    <w:p w14:paraId="74E8C7B0" w14:textId="60061D47" w:rsidR="00782A34" w:rsidRPr="00782A34" w:rsidRDefault="00782A34" w:rsidP="005A2630">
      <w:pPr>
        <w:jc w:val="both"/>
        <w:rPr>
          <w:rFonts w:eastAsiaTheme="minorEastAsia"/>
          <w:b/>
          <w:sz w:val="32"/>
        </w:rPr>
      </w:pPr>
    </w:p>
    <w:p w14:paraId="30150EB0" w14:textId="558EBCEA" w:rsidR="00782A34" w:rsidRPr="004E5F4C" w:rsidRDefault="00E400C4" w:rsidP="005A2630">
      <w:pPr>
        <w:jc w:val="both"/>
        <w:rPr>
          <w:rFonts w:eastAsiaTheme="minorEastAsia"/>
          <w:b/>
        </w:rPr>
      </w:pPr>
      <w:r w:rsidRPr="004E5F4C">
        <w:rPr>
          <w:rFonts w:eastAsiaTheme="minorEastAsia"/>
          <w:b/>
        </w:rPr>
        <w:t>Data Collection and Preprocessing</w:t>
      </w:r>
    </w:p>
    <w:p w14:paraId="5FF235DF" w14:textId="77777777" w:rsidR="00E400C4" w:rsidRDefault="00E400C4" w:rsidP="005A2630">
      <w:pPr>
        <w:jc w:val="both"/>
        <w:rPr>
          <w:rFonts w:eastAsiaTheme="minorEastAsia"/>
        </w:rPr>
      </w:pPr>
    </w:p>
    <w:p w14:paraId="28B06A8E" w14:textId="77777777" w:rsidR="004E1854" w:rsidRDefault="00077065" w:rsidP="00E172D4">
      <w:pPr>
        <w:spacing w:line="480" w:lineRule="auto"/>
        <w:jc w:val="both"/>
        <w:rPr>
          <w:rFonts w:eastAsiaTheme="minorEastAsia"/>
        </w:rPr>
      </w:pPr>
      <w:r>
        <w:rPr>
          <w:rFonts w:eastAsiaTheme="minorEastAsia"/>
        </w:rPr>
        <w:t xml:space="preserve">     </w:t>
      </w:r>
      <w:r w:rsidR="00A83825">
        <w:rPr>
          <w:rFonts w:eastAsiaTheme="minorEastAsia"/>
        </w:rPr>
        <w:t xml:space="preserve">This study </w:t>
      </w:r>
      <w:r w:rsidR="00656A4C">
        <w:rPr>
          <w:rFonts w:eastAsiaTheme="minorEastAsia"/>
        </w:rPr>
        <w:t>introduce</w:t>
      </w:r>
      <w:r w:rsidR="004E1854">
        <w:rPr>
          <w:rFonts w:eastAsiaTheme="minorEastAsia"/>
        </w:rPr>
        <w:t>s</w:t>
      </w:r>
      <w:r w:rsidR="00A83825">
        <w:rPr>
          <w:rFonts w:eastAsiaTheme="minorEastAsia"/>
        </w:rPr>
        <w:t xml:space="preserve"> </w:t>
      </w:r>
      <w:r w:rsidR="00656A4C">
        <w:rPr>
          <w:rFonts w:eastAsiaTheme="minorEastAsia"/>
        </w:rPr>
        <w:t xml:space="preserve">a data oriented approach to investigate the research question described </w:t>
      </w:r>
      <w:r w:rsidR="00C32DD5">
        <w:rPr>
          <w:rFonts w:eastAsiaTheme="minorEastAsia"/>
        </w:rPr>
        <w:t>earlier</w:t>
      </w:r>
      <w:r w:rsidR="00656A4C">
        <w:rPr>
          <w:rFonts w:eastAsiaTheme="minorEastAsia"/>
        </w:rPr>
        <w:t xml:space="preserve">. </w:t>
      </w:r>
    </w:p>
    <w:p w14:paraId="670E65F4" w14:textId="3E43B7E1" w:rsidR="002270C0" w:rsidRDefault="00D816F4" w:rsidP="00CD0E94">
      <w:pPr>
        <w:spacing w:line="480" w:lineRule="auto"/>
        <w:jc w:val="both"/>
        <w:rPr>
          <w:rFonts w:eastAsiaTheme="minorEastAsia"/>
        </w:rPr>
      </w:pPr>
      <w:r>
        <w:rPr>
          <w:rFonts w:eastAsiaTheme="minorEastAsia"/>
        </w:rPr>
        <w:t xml:space="preserve">The first step, is data collection. There </w:t>
      </w:r>
      <w:r w:rsidR="004E1854">
        <w:rPr>
          <w:rFonts w:eastAsiaTheme="minorEastAsia"/>
        </w:rPr>
        <w:t xml:space="preserve">are predominantly two different types </w:t>
      </w:r>
      <w:proofErr w:type="gramStart"/>
      <w:r w:rsidR="004E1854">
        <w:rPr>
          <w:rFonts w:eastAsiaTheme="minorEastAsia"/>
        </w:rPr>
        <w:t xml:space="preserve">of </w:t>
      </w:r>
      <w:r>
        <w:rPr>
          <w:rFonts w:eastAsiaTheme="minorEastAsia"/>
        </w:rPr>
        <w:t xml:space="preserve"> data</w:t>
      </w:r>
      <w:proofErr w:type="gramEnd"/>
      <w:r>
        <w:rPr>
          <w:rFonts w:eastAsiaTheme="minorEastAsia"/>
        </w:rPr>
        <w:t xml:space="preserve"> </w:t>
      </w:r>
      <w:r w:rsidR="004E1854">
        <w:rPr>
          <w:rFonts w:eastAsiaTheme="minorEastAsia"/>
        </w:rPr>
        <w:t xml:space="preserve">that are collected </w:t>
      </w:r>
      <w:r>
        <w:rPr>
          <w:rFonts w:eastAsiaTheme="minorEastAsia"/>
        </w:rPr>
        <w:t>in this study</w:t>
      </w:r>
      <w:r w:rsidR="004E1854">
        <w:rPr>
          <w:rFonts w:eastAsiaTheme="minorEastAsia"/>
        </w:rPr>
        <w:t xml:space="preserve">. First is, </w:t>
      </w:r>
      <w:r>
        <w:rPr>
          <w:rFonts w:eastAsiaTheme="minorEastAsia"/>
        </w:rPr>
        <w:t>sensor data</w:t>
      </w:r>
      <w:r w:rsidR="00BF1C0E">
        <w:rPr>
          <w:rFonts w:eastAsiaTheme="minorEastAsia"/>
        </w:rPr>
        <w:t xml:space="preserve"> </w:t>
      </w:r>
      <w:r w:rsidR="00F60A8C">
        <w:rPr>
          <w:rFonts w:eastAsiaTheme="minorEastAsia"/>
        </w:rPr>
        <w:t xml:space="preserve">pertaining to time stamped movement, </w:t>
      </w:r>
      <w:r w:rsidR="00BF1C0E">
        <w:rPr>
          <w:rFonts w:eastAsiaTheme="minorEastAsia"/>
        </w:rPr>
        <w:t xml:space="preserve">distance, </w:t>
      </w:r>
      <w:r w:rsidR="00E901F1">
        <w:rPr>
          <w:rFonts w:eastAsiaTheme="minorEastAsia"/>
        </w:rPr>
        <w:t>back angle</w:t>
      </w:r>
      <w:r w:rsidR="00F44E62">
        <w:rPr>
          <w:rFonts w:eastAsiaTheme="minorEastAsia"/>
        </w:rPr>
        <w:t>,</w:t>
      </w:r>
      <w:r w:rsidR="00E901F1">
        <w:rPr>
          <w:rFonts w:eastAsiaTheme="minorEastAsia"/>
        </w:rPr>
        <w:t xml:space="preserve"> </w:t>
      </w:r>
      <w:r w:rsidR="00BF1C0E">
        <w:rPr>
          <w:rFonts w:eastAsiaTheme="minorEastAsia"/>
        </w:rPr>
        <w:t xml:space="preserve">and </w:t>
      </w:r>
      <w:r w:rsidR="00F60A8C">
        <w:rPr>
          <w:rFonts w:eastAsiaTheme="minorEastAsia"/>
        </w:rPr>
        <w:t>rate of change of acceleration. Second is</w:t>
      </w:r>
      <w:r w:rsidR="00152B4F">
        <w:rPr>
          <w:rFonts w:eastAsiaTheme="minorEastAsia"/>
        </w:rPr>
        <w:t>,</w:t>
      </w:r>
      <w:r>
        <w:rPr>
          <w:rFonts w:eastAsiaTheme="minorEastAsia"/>
        </w:rPr>
        <w:t xml:space="preserve"> self-reported exertion </w:t>
      </w:r>
      <w:r w:rsidR="00F60A8C">
        <w:rPr>
          <w:rFonts w:eastAsiaTheme="minorEastAsia"/>
        </w:rPr>
        <w:t xml:space="preserve">data based on </w:t>
      </w:r>
      <w:commentRangeStart w:id="1"/>
      <w:commentRangeStart w:id="2"/>
      <w:r>
        <w:rPr>
          <w:rFonts w:eastAsiaTheme="minorEastAsia"/>
        </w:rPr>
        <w:t>Borg rat</w:t>
      </w:r>
      <w:r w:rsidR="00F60A8C">
        <w:rPr>
          <w:rFonts w:eastAsiaTheme="minorEastAsia"/>
        </w:rPr>
        <w:t>ing</w:t>
      </w:r>
      <w:commentRangeEnd w:id="1"/>
      <w:r w:rsidR="00F60A8C">
        <w:rPr>
          <w:rStyle w:val="CommentReference"/>
        </w:rPr>
        <w:commentReference w:id="1"/>
      </w:r>
      <w:commentRangeEnd w:id="2"/>
      <w:r w:rsidR="0069253F">
        <w:rPr>
          <w:rStyle w:val="CommentReference"/>
        </w:rPr>
        <w:commentReference w:id="2"/>
      </w:r>
      <w:r w:rsidR="0069253F">
        <w:rPr>
          <w:rFonts w:eastAsiaTheme="minorEastAsia"/>
        </w:rPr>
        <w:t xml:space="preserve"> </w:t>
      </w:r>
      <w:r w:rsidR="0069253F">
        <w:rPr>
          <w:rFonts w:eastAsiaTheme="minorEastAsia"/>
        </w:rPr>
        <w:fldChar w:fldCharType="begin"/>
      </w:r>
      <w:r w:rsidR="0069253F">
        <w:rPr>
          <w:rFonts w:eastAsiaTheme="minorEastAsia"/>
        </w:rPr>
        <w:instrText xml:space="preserve"> ADDIN EN.CITE &lt;EndNote&gt;&lt;Cite&gt;&lt;Author&gt;Borg&lt;/Author&gt;&lt;Year&gt;1982&lt;/Year&gt;&lt;RecNum&gt;10&lt;/RecNum&gt;&lt;DisplayText&gt;[1]&lt;/DisplayText&gt;&lt;record&gt;&lt;rec-number&gt;10&lt;/rec-number&gt;&lt;foreign-keys&gt;&lt;key app="EN" db-id="epvft0spawwtpwext9kxwx94ztrspvrp9r2a" timestamp="1533433295"&gt;10&lt;/key&gt;&lt;/foreign-keys&gt;&lt;ref-type name="Journal Article"&gt;17&lt;/ref-type&gt;&lt;contributors&gt;&lt;authors&gt;&lt;author&gt;Borg, Gunnar A&lt;/author&gt;&lt;/authors&gt;&lt;/contributors&gt;&lt;titles&gt;&lt;title&gt;Psychophysical bases of perceived exertion&lt;/title&gt;&lt;secondary-title&gt;Med sci sports exerc&lt;/secondary-title&gt;&lt;/titles&gt;&lt;periodical&gt;&lt;full-title&gt;Med sci sports exerc&lt;/full-title&gt;&lt;/periodical&gt;&lt;pages&gt;377-381&lt;/pages&gt;&lt;volume&gt;14&lt;/volume&gt;&lt;number&gt;5&lt;/number&gt;&lt;dates&gt;&lt;year&gt;1982&lt;/year&gt;&lt;/dates&gt;&lt;isbn&gt;0195-9131&lt;/isbn&gt;&lt;urls&gt;&lt;/urls&gt;&lt;/record&gt;&lt;/Cite&gt;&lt;/EndNote&gt;</w:instrText>
      </w:r>
      <w:r w:rsidR="0069253F">
        <w:rPr>
          <w:rFonts w:eastAsiaTheme="minorEastAsia"/>
        </w:rPr>
        <w:fldChar w:fldCharType="separate"/>
      </w:r>
      <w:r w:rsidR="0069253F">
        <w:rPr>
          <w:rFonts w:eastAsiaTheme="minorEastAsia"/>
          <w:noProof/>
        </w:rPr>
        <w:t>[1]</w:t>
      </w:r>
      <w:r w:rsidR="0069253F">
        <w:rPr>
          <w:rFonts w:eastAsiaTheme="minorEastAsia"/>
        </w:rPr>
        <w:fldChar w:fldCharType="end"/>
      </w:r>
      <w:r>
        <w:rPr>
          <w:rFonts w:eastAsiaTheme="minorEastAsia"/>
        </w:rPr>
        <w:t>.</w:t>
      </w:r>
      <w:r w:rsidR="00766B5B">
        <w:rPr>
          <w:rFonts w:eastAsiaTheme="minorEastAsia"/>
        </w:rPr>
        <w:t xml:space="preserve"> </w:t>
      </w:r>
      <w:r w:rsidR="00706657">
        <w:rPr>
          <w:rFonts w:eastAsiaTheme="minorEastAsia"/>
        </w:rPr>
        <w:t xml:space="preserve">The sensor data is gathered through </w:t>
      </w:r>
      <w:r w:rsidR="00492430">
        <w:rPr>
          <w:rFonts w:eastAsiaTheme="minorEastAsia"/>
        </w:rPr>
        <w:t xml:space="preserve">sensors </w:t>
      </w:r>
      <w:r w:rsidR="00706657">
        <w:rPr>
          <w:rFonts w:eastAsiaTheme="minorEastAsia"/>
        </w:rPr>
        <w:t>mounted on the subjects</w:t>
      </w:r>
      <w:r w:rsidR="00492430">
        <w:rPr>
          <w:rFonts w:eastAsiaTheme="minorEastAsia"/>
        </w:rPr>
        <w:t>. Data is captured through API and stored in excel files for pre-processing.</w:t>
      </w:r>
      <w:r w:rsidR="00E172D4">
        <w:rPr>
          <w:rFonts w:eastAsiaTheme="minorEastAsia"/>
        </w:rPr>
        <w:t xml:space="preserve"> </w:t>
      </w:r>
      <w:r w:rsidR="0003184C">
        <w:rPr>
          <w:rFonts w:eastAsiaTheme="minorEastAsia"/>
        </w:rPr>
        <w:t xml:space="preserve">These </w:t>
      </w:r>
      <w:r w:rsidR="008B449B">
        <w:rPr>
          <w:rFonts w:eastAsiaTheme="minorEastAsia"/>
        </w:rPr>
        <w:t xml:space="preserve">self-reported Borg </w:t>
      </w:r>
      <w:del w:id="3" w:author="Hamidreza Ahady Dolatsara" w:date="2018-08-20T18:12:00Z">
        <w:r w:rsidR="008B449B" w:rsidDel="00CD0E94">
          <w:rPr>
            <w:rFonts w:eastAsiaTheme="minorEastAsia"/>
          </w:rPr>
          <w:delText xml:space="preserve">scores </w:delText>
        </w:r>
      </w:del>
      <w:ins w:id="4" w:author="Hamidreza Ahady Dolatsara" w:date="2018-08-20T18:12:00Z">
        <w:r w:rsidR="00CD0E94">
          <w:rPr>
            <w:rFonts w:eastAsiaTheme="minorEastAsia"/>
          </w:rPr>
          <w:t xml:space="preserve">rates </w:t>
        </w:r>
      </w:ins>
      <w:r w:rsidR="008B449B">
        <w:rPr>
          <w:rFonts w:eastAsiaTheme="minorEastAsia"/>
        </w:rPr>
        <w:t xml:space="preserve">are </w:t>
      </w:r>
      <w:r w:rsidR="00E172D4">
        <w:rPr>
          <w:rFonts w:eastAsiaTheme="minorEastAsia"/>
        </w:rPr>
        <w:t xml:space="preserve">collected by interrupting the subjects </w:t>
      </w:r>
      <w:r w:rsidR="008B449B">
        <w:rPr>
          <w:rFonts w:eastAsiaTheme="minorEastAsia"/>
        </w:rPr>
        <w:t>every fifteen min</w:t>
      </w:r>
      <w:r w:rsidR="00E172D4">
        <w:rPr>
          <w:rFonts w:eastAsiaTheme="minorEastAsia"/>
        </w:rPr>
        <w:t xml:space="preserve">. </w:t>
      </w:r>
      <w:r w:rsidR="00E901F1">
        <w:rPr>
          <w:rFonts w:eastAsiaTheme="minorEastAsia"/>
        </w:rPr>
        <w:t xml:space="preserve">Data </w:t>
      </w:r>
      <w:r w:rsidR="0003184C">
        <w:rPr>
          <w:rFonts w:eastAsiaTheme="minorEastAsia"/>
        </w:rPr>
        <w:t xml:space="preserve">for five different </w:t>
      </w:r>
      <w:r w:rsidR="00E901F1">
        <w:rPr>
          <w:rFonts w:eastAsiaTheme="minorEastAsia"/>
        </w:rPr>
        <w:t xml:space="preserve">variables </w:t>
      </w:r>
      <w:r w:rsidR="0003184C">
        <w:rPr>
          <w:rFonts w:eastAsiaTheme="minorEastAsia"/>
        </w:rPr>
        <w:t xml:space="preserve">is </w:t>
      </w:r>
      <w:r w:rsidR="00E901F1">
        <w:rPr>
          <w:rFonts w:eastAsiaTheme="minorEastAsia"/>
        </w:rPr>
        <w:t xml:space="preserve">recorded </w:t>
      </w:r>
      <w:r w:rsidR="00706657">
        <w:rPr>
          <w:rFonts w:eastAsiaTheme="minorEastAsia"/>
        </w:rPr>
        <w:t xml:space="preserve">every 2 minutes </w:t>
      </w:r>
      <w:r w:rsidR="00E901F1">
        <w:rPr>
          <w:rFonts w:eastAsiaTheme="minorEastAsia"/>
        </w:rPr>
        <w:t xml:space="preserve">over </w:t>
      </w:r>
      <w:r w:rsidR="00706657">
        <w:rPr>
          <w:rFonts w:eastAsiaTheme="minorEastAsia"/>
        </w:rPr>
        <w:t xml:space="preserve">the </w:t>
      </w:r>
      <w:r w:rsidR="0003184C">
        <w:rPr>
          <w:rFonts w:eastAsiaTheme="minorEastAsia"/>
        </w:rPr>
        <w:t xml:space="preserve">task </w:t>
      </w:r>
      <w:r w:rsidR="00706657">
        <w:rPr>
          <w:rFonts w:eastAsiaTheme="minorEastAsia"/>
        </w:rPr>
        <w:t xml:space="preserve"> duration</w:t>
      </w:r>
      <w:r w:rsidR="00E901F1">
        <w:rPr>
          <w:rFonts w:eastAsiaTheme="minorEastAsia"/>
        </w:rPr>
        <w:t xml:space="preserve"> in </w:t>
      </w:r>
      <w:r w:rsidR="0003184C">
        <w:rPr>
          <w:rFonts w:eastAsiaTheme="minorEastAsia"/>
        </w:rPr>
        <w:t xml:space="preserve">a </w:t>
      </w:r>
      <w:r w:rsidR="00E901F1">
        <w:rPr>
          <w:rFonts w:eastAsiaTheme="minorEastAsia"/>
        </w:rPr>
        <w:t xml:space="preserve">time series format. </w:t>
      </w:r>
      <w:r w:rsidR="00706657">
        <w:rPr>
          <w:rFonts w:eastAsiaTheme="minorEastAsia"/>
        </w:rPr>
        <w:t xml:space="preserve">Total </w:t>
      </w:r>
      <w:r w:rsidR="0003184C">
        <w:rPr>
          <w:rFonts w:eastAsiaTheme="minorEastAsia"/>
        </w:rPr>
        <w:t xml:space="preserve">task </w:t>
      </w:r>
      <w:r w:rsidR="00706657">
        <w:rPr>
          <w:rFonts w:eastAsiaTheme="minorEastAsia"/>
        </w:rPr>
        <w:t xml:space="preserve">time is 167 minutes </w:t>
      </w:r>
      <w:r w:rsidR="0003184C">
        <w:rPr>
          <w:rFonts w:eastAsiaTheme="minorEastAsia"/>
        </w:rPr>
        <w:t xml:space="preserve">with </w:t>
      </w:r>
      <w:r w:rsidR="00706657">
        <w:rPr>
          <w:rFonts w:eastAsiaTheme="minorEastAsia"/>
        </w:rPr>
        <w:t>15 subjects employed for this study.</w:t>
      </w:r>
      <w:r w:rsidR="002F780C">
        <w:rPr>
          <w:rFonts w:eastAsiaTheme="minorEastAsia"/>
        </w:rPr>
        <w:t xml:space="preserve"> </w:t>
      </w:r>
      <w:r w:rsidR="002270C0">
        <w:rPr>
          <w:rFonts w:eastAsiaTheme="minorEastAsia"/>
        </w:rPr>
        <w:t>A</w:t>
      </w:r>
      <w:r w:rsidR="002270C0" w:rsidRPr="002F780C">
        <w:rPr>
          <w:rFonts w:eastAsiaTheme="minorEastAsia"/>
        </w:rPr>
        <w:t xml:space="preserve"> large dataset for each subject is collected in this experiment and every two minutes a data point is created.</w:t>
      </w:r>
      <w:r w:rsidR="007270BB">
        <w:rPr>
          <w:rFonts w:eastAsiaTheme="minorEastAsia"/>
        </w:rPr>
        <w:t xml:space="preserve"> The following table demonstrates interpretation of the Borg’s values. The larger values of Borg are associated to higher fatigue levels:</w:t>
      </w:r>
    </w:p>
    <w:p w14:paraId="5F420868" w14:textId="5AD1F4F0" w:rsidR="007270BB" w:rsidRDefault="007270BB">
      <w:pPr>
        <w:spacing w:line="480" w:lineRule="auto"/>
        <w:jc w:val="both"/>
        <w:rPr>
          <w:rFonts w:eastAsiaTheme="minorEastAsia"/>
        </w:rPr>
      </w:pPr>
    </w:p>
    <w:p w14:paraId="43AE7A46" w14:textId="1795962A" w:rsidR="007270BB" w:rsidRDefault="007270BB">
      <w:pPr>
        <w:spacing w:line="480" w:lineRule="auto"/>
        <w:jc w:val="both"/>
        <w:rPr>
          <w:rFonts w:eastAsiaTheme="minorEastAsia"/>
        </w:rPr>
      </w:pPr>
    </w:p>
    <w:p w14:paraId="60AE8EB7" w14:textId="23A5EAEF" w:rsidR="007270BB" w:rsidRDefault="007270BB">
      <w:pPr>
        <w:spacing w:line="480" w:lineRule="auto"/>
        <w:jc w:val="both"/>
        <w:rPr>
          <w:rFonts w:eastAsiaTheme="minorEastAsia"/>
        </w:rPr>
      </w:pPr>
    </w:p>
    <w:p w14:paraId="2F328E3E" w14:textId="4187BBF0" w:rsidR="007270BB" w:rsidRDefault="007270BB">
      <w:pPr>
        <w:spacing w:line="480" w:lineRule="auto"/>
        <w:jc w:val="both"/>
        <w:rPr>
          <w:rFonts w:eastAsiaTheme="minorEastAsia"/>
        </w:rPr>
      </w:pPr>
    </w:p>
    <w:p w14:paraId="0F41B0BF" w14:textId="66263898" w:rsidR="007270BB" w:rsidRDefault="007270BB">
      <w:pPr>
        <w:spacing w:line="480" w:lineRule="auto"/>
        <w:jc w:val="both"/>
        <w:rPr>
          <w:rFonts w:eastAsiaTheme="minorEastAsia"/>
        </w:rPr>
      </w:pPr>
    </w:p>
    <w:tbl>
      <w:tblPr>
        <w:tblStyle w:val="TableGrid"/>
        <w:tblW w:w="0" w:type="auto"/>
        <w:tblLook w:val="04A0" w:firstRow="1" w:lastRow="0" w:firstColumn="1" w:lastColumn="0" w:noHBand="0" w:noVBand="1"/>
      </w:tblPr>
      <w:tblGrid>
        <w:gridCol w:w="715"/>
        <w:gridCol w:w="1710"/>
        <w:gridCol w:w="2070"/>
        <w:gridCol w:w="4855"/>
      </w:tblGrid>
      <w:tr w:rsidR="007270BB" w14:paraId="21DEDCBA" w14:textId="77777777" w:rsidTr="004E5F4C">
        <w:trPr>
          <w:trHeight w:val="144"/>
        </w:trPr>
        <w:tc>
          <w:tcPr>
            <w:tcW w:w="715" w:type="dxa"/>
            <w:vAlign w:val="center"/>
          </w:tcPr>
          <w:p w14:paraId="0BB5D15C" w14:textId="32E0C30E" w:rsidR="007270BB" w:rsidRDefault="007270BB" w:rsidP="004E5F4C">
            <w:pPr>
              <w:jc w:val="center"/>
              <w:rPr>
                <w:rFonts w:eastAsiaTheme="minorEastAsia"/>
              </w:rPr>
            </w:pPr>
            <w:r>
              <w:rPr>
                <w:rFonts w:eastAsiaTheme="minorEastAsia"/>
              </w:rPr>
              <w:lastRenderedPageBreak/>
              <w:t>RPE</w:t>
            </w:r>
          </w:p>
        </w:tc>
        <w:tc>
          <w:tcPr>
            <w:tcW w:w="1710" w:type="dxa"/>
            <w:vAlign w:val="center"/>
          </w:tcPr>
          <w:p w14:paraId="592D7596" w14:textId="7D9AC488" w:rsidR="007270BB" w:rsidRDefault="007270BB" w:rsidP="004E5F4C">
            <w:pPr>
              <w:rPr>
                <w:rFonts w:eastAsiaTheme="minorEastAsia"/>
              </w:rPr>
            </w:pPr>
            <w:r>
              <w:rPr>
                <w:rFonts w:eastAsiaTheme="minorEastAsia"/>
              </w:rPr>
              <w:t>Level of fatigue</w:t>
            </w:r>
          </w:p>
        </w:tc>
        <w:tc>
          <w:tcPr>
            <w:tcW w:w="2070" w:type="dxa"/>
            <w:vAlign w:val="center"/>
          </w:tcPr>
          <w:p w14:paraId="4004DA0D" w14:textId="759EBF02" w:rsidR="007270BB" w:rsidRDefault="007270BB" w:rsidP="004E5F4C">
            <w:pPr>
              <w:rPr>
                <w:rFonts w:eastAsiaTheme="minorEastAsia"/>
              </w:rPr>
            </w:pPr>
            <w:r>
              <w:rPr>
                <w:rFonts w:eastAsiaTheme="minorEastAsia"/>
              </w:rPr>
              <w:t>Level of exertion</w:t>
            </w:r>
          </w:p>
        </w:tc>
        <w:tc>
          <w:tcPr>
            <w:tcW w:w="4855" w:type="dxa"/>
            <w:vAlign w:val="center"/>
          </w:tcPr>
          <w:p w14:paraId="152E0768" w14:textId="1380DFD8" w:rsidR="007270BB" w:rsidRDefault="007270BB" w:rsidP="004E5F4C">
            <w:pPr>
              <w:rPr>
                <w:rFonts w:eastAsiaTheme="minorEastAsia"/>
              </w:rPr>
            </w:pPr>
            <w:r w:rsidRPr="007270BB">
              <w:rPr>
                <w:rFonts w:eastAsiaTheme="minorEastAsia"/>
              </w:rPr>
              <w:t>verbal anchor</w:t>
            </w:r>
          </w:p>
        </w:tc>
      </w:tr>
      <w:tr w:rsidR="00B57FEB" w14:paraId="35134A51" w14:textId="77777777" w:rsidTr="004E5F4C">
        <w:trPr>
          <w:trHeight w:val="144"/>
        </w:trPr>
        <w:tc>
          <w:tcPr>
            <w:tcW w:w="715" w:type="dxa"/>
            <w:vAlign w:val="center"/>
          </w:tcPr>
          <w:p w14:paraId="7DC68B08" w14:textId="5218153E" w:rsidR="00B57FEB" w:rsidRDefault="00B57FEB" w:rsidP="004E5F4C">
            <w:pPr>
              <w:jc w:val="center"/>
              <w:rPr>
                <w:rFonts w:eastAsiaTheme="minorEastAsia"/>
              </w:rPr>
            </w:pPr>
            <w:r>
              <w:rPr>
                <w:rFonts w:eastAsiaTheme="minorEastAsia"/>
              </w:rPr>
              <w:t>6</w:t>
            </w:r>
          </w:p>
        </w:tc>
        <w:tc>
          <w:tcPr>
            <w:tcW w:w="1710" w:type="dxa"/>
            <w:vMerge w:val="restart"/>
            <w:vAlign w:val="center"/>
          </w:tcPr>
          <w:p w14:paraId="44D0AC57" w14:textId="5684B3D0" w:rsidR="00B57FEB" w:rsidRDefault="00B57FEB" w:rsidP="004E5F4C">
            <w:pPr>
              <w:rPr>
                <w:rFonts w:eastAsiaTheme="minorEastAsia"/>
              </w:rPr>
            </w:pPr>
            <w:r>
              <w:rPr>
                <w:rFonts w:eastAsiaTheme="minorEastAsia"/>
              </w:rPr>
              <w:t>1- Low</w:t>
            </w:r>
          </w:p>
        </w:tc>
        <w:tc>
          <w:tcPr>
            <w:tcW w:w="2070" w:type="dxa"/>
            <w:vAlign w:val="center"/>
          </w:tcPr>
          <w:p w14:paraId="147057F4" w14:textId="461F9ECE" w:rsidR="00B57FEB" w:rsidRDefault="00B57FEB" w:rsidP="004E5F4C">
            <w:pPr>
              <w:rPr>
                <w:rFonts w:eastAsiaTheme="minorEastAsia"/>
              </w:rPr>
            </w:pPr>
            <w:r>
              <w:rPr>
                <w:rFonts w:eastAsiaTheme="minorEastAsia"/>
              </w:rPr>
              <w:t>no exertion</w:t>
            </w:r>
          </w:p>
        </w:tc>
        <w:tc>
          <w:tcPr>
            <w:tcW w:w="4855" w:type="dxa"/>
            <w:vMerge w:val="restart"/>
            <w:vAlign w:val="center"/>
          </w:tcPr>
          <w:p w14:paraId="34EAF705" w14:textId="36A1004A" w:rsidR="00B57FEB" w:rsidRDefault="00B57FEB" w:rsidP="004E5F4C">
            <w:pPr>
              <w:rPr>
                <w:rFonts w:eastAsiaTheme="minorEastAsia"/>
              </w:rPr>
            </w:pPr>
            <w:r>
              <w:rPr>
                <w:rFonts w:eastAsiaTheme="minorEastAsia"/>
              </w:rPr>
              <w:t>I am not tired (similar to resting)</w:t>
            </w:r>
          </w:p>
        </w:tc>
      </w:tr>
      <w:tr w:rsidR="00B57FEB" w14:paraId="5D7CA372" w14:textId="77777777" w:rsidTr="004E5F4C">
        <w:trPr>
          <w:trHeight w:val="144"/>
        </w:trPr>
        <w:tc>
          <w:tcPr>
            <w:tcW w:w="715" w:type="dxa"/>
            <w:vAlign w:val="center"/>
          </w:tcPr>
          <w:p w14:paraId="4016D48D" w14:textId="00F3D913" w:rsidR="00B57FEB" w:rsidRDefault="00B57FEB" w:rsidP="004E5F4C">
            <w:pPr>
              <w:jc w:val="center"/>
              <w:rPr>
                <w:rFonts w:eastAsiaTheme="minorEastAsia"/>
              </w:rPr>
            </w:pPr>
            <w:r>
              <w:rPr>
                <w:rFonts w:eastAsiaTheme="minorEastAsia"/>
              </w:rPr>
              <w:t>7</w:t>
            </w:r>
          </w:p>
        </w:tc>
        <w:tc>
          <w:tcPr>
            <w:tcW w:w="1710" w:type="dxa"/>
            <w:vMerge/>
            <w:vAlign w:val="center"/>
          </w:tcPr>
          <w:p w14:paraId="46E4F7DE" w14:textId="77777777" w:rsidR="00B57FEB" w:rsidRDefault="00B57FEB" w:rsidP="004E5F4C">
            <w:pPr>
              <w:rPr>
                <w:rFonts w:eastAsiaTheme="minorEastAsia"/>
              </w:rPr>
            </w:pPr>
          </w:p>
        </w:tc>
        <w:tc>
          <w:tcPr>
            <w:tcW w:w="2070" w:type="dxa"/>
            <w:vAlign w:val="center"/>
          </w:tcPr>
          <w:p w14:paraId="5905E6E6" w14:textId="77777777" w:rsidR="00B57FEB" w:rsidRDefault="00B57FEB" w:rsidP="004E5F4C">
            <w:pPr>
              <w:rPr>
                <w:rFonts w:eastAsiaTheme="minorEastAsia"/>
              </w:rPr>
            </w:pPr>
          </w:p>
        </w:tc>
        <w:tc>
          <w:tcPr>
            <w:tcW w:w="4855" w:type="dxa"/>
            <w:vMerge/>
            <w:vAlign w:val="center"/>
          </w:tcPr>
          <w:p w14:paraId="5277EAEF" w14:textId="77777777" w:rsidR="00B57FEB" w:rsidRDefault="00B57FEB" w:rsidP="004E5F4C">
            <w:pPr>
              <w:rPr>
                <w:rFonts w:eastAsiaTheme="minorEastAsia"/>
              </w:rPr>
            </w:pPr>
          </w:p>
        </w:tc>
      </w:tr>
      <w:tr w:rsidR="00B57FEB" w14:paraId="350160C4" w14:textId="77777777" w:rsidTr="004E5F4C">
        <w:trPr>
          <w:trHeight w:val="144"/>
        </w:trPr>
        <w:tc>
          <w:tcPr>
            <w:tcW w:w="715" w:type="dxa"/>
            <w:vAlign w:val="center"/>
          </w:tcPr>
          <w:p w14:paraId="11973757" w14:textId="382E2F3F" w:rsidR="00B57FEB" w:rsidRDefault="00B57FEB" w:rsidP="004E5F4C">
            <w:pPr>
              <w:jc w:val="center"/>
              <w:rPr>
                <w:rFonts w:eastAsiaTheme="minorEastAsia"/>
              </w:rPr>
            </w:pPr>
            <w:r>
              <w:rPr>
                <w:rFonts w:eastAsiaTheme="minorEastAsia"/>
              </w:rPr>
              <w:t>7.5</w:t>
            </w:r>
          </w:p>
        </w:tc>
        <w:tc>
          <w:tcPr>
            <w:tcW w:w="1710" w:type="dxa"/>
            <w:vMerge/>
            <w:vAlign w:val="center"/>
          </w:tcPr>
          <w:p w14:paraId="7132BFCC" w14:textId="77777777" w:rsidR="00B57FEB" w:rsidRDefault="00B57FEB" w:rsidP="004E5F4C">
            <w:pPr>
              <w:rPr>
                <w:rFonts w:eastAsiaTheme="minorEastAsia"/>
              </w:rPr>
            </w:pPr>
          </w:p>
        </w:tc>
        <w:tc>
          <w:tcPr>
            <w:tcW w:w="2070" w:type="dxa"/>
            <w:vAlign w:val="center"/>
          </w:tcPr>
          <w:p w14:paraId="42F4E1FB" w14:textId="22284C9C" w:rsidR="00B57FEB" w:rsidRDefault="00B57FEB" w:rsidP="004E5F4C">
            <w:pPr>
              <w:rPr>
                <w:rFonts w:eastAsiaTheme="minorEastAsia"/>
              </w:rPr>
            </w:pPr>
            <w:r>
              <w:rPr>
                <w:rFonts w:eastAsiaTheme="minorEastAsia"/>
              </w:rPr>
              <w:t>extremely light</w:t>
            </w:r>
          </w:p>
        </w:tc>
        <w:tc>
          <w:tcPr>
            <w:tcW w:w="4855" w:type="dxa"/>
            <w:vMerge/>
            <w:vAlign w:val="center"/>
          </w:tcPr>
          <w:p w14:paraId="478E312D" w14:textId="77777777" w:rsidR="00B57FEB" w:rsidRDefault="00B57FEB" w:rsidP="004E5F4C">
            <w:pPr>
              <w:rPr>
                <w:rFonts w:eastAsiaTheme="minorEastAsia"/>
              </w:rPr>
            </w:pPr>
          </w:p>
        </w:tc>
      </w:tr>
      <w:tr w:rsidR="00B57FEB" w14:paraId="3D048559" w14:textId="77777777" w:rsidTr="004E5F4C">
        <w:trPr>
          <w:trHeight w:val="144"/>
        </w:trPr>
        <w:tc>
          <w:tcPr>
            <w:tcW w:w="715" w:type="dxa"/>
            <w:vAlign w:val="center"/>
          </w:tcPr>
          <w:p w14:paraId="10EA1BBE" w14:textId="5ED758DB" w:rsidR="00B57FEB" w:rsidRDefault="00B57FEB" w:rsidP="004E5F4C">
            <w:pPr>
              <w:jc w:val="center"/>
              <w:rPr>
                <w:rFonts w:eastAsiaTheme="minorEastAsia"/>
              </w:rPr>
            </w:pPr>
            <w:r>
              <w:rPr>
                <w:rFonts w:eastAsiaTheme="minorEastAsia"/>
              </w:rPr>
              <w:t>8</w:t>
            </w:r>
          </w:p>
        </w:tc>
        <w:tc>
          <w:tcPr>
            <w:tcW w:w="1710" w:type="dxa"/>
            <w:vMerge/>
            <w:vAlign w:val="center"/>
          </w:tcPr>
          <w:p w14:paraId="00370804" w14:textId="77777777" w:rsidR="00B57FEB" w:rsidRDefault="00B57FEB" w:rsidP="004E5F4C">
            <w:pPr>
              <w:rPr>
                <w:rFonts w:eastAsiaTheme="minorEastAsia"/>
              </w:rPr>
            </w:pPr>
          </w:p>
        </w:tc>
        <w:tc>
          <w:tcPr>
            <w:tcW w:w="2070" w:type="dxa"/>
            <w:vAlign w:val="center"/>
          </w:tcPr>
          <w:p w14:paraId="5A3B3993" w14:textId="77777777" w:rsidR="00B57FEB" w:rsidRDefault="00B57FEB" w:rsidP="004E5F4C">
            <w:pPr>
              <w:rPr>
                <w:rFonts w:eastAsiaTheme="minorEastAsia"/>
              </w:rPr>
            </w:pPr>
          </w:p>
        </w:tc>
        <w:tc>
          <w:tcPr>
            <w:tcW w:w="4855" w:type="dxa"/>
            <w:vMerge w:val="restart"/>
            <w:vAlign w:val="center"/>
          </w:tcPr>
          <w:p w14:paraId="2D1C981E" w14:textId="0D9558A8" w:rsidR="00B57FEB" w:rsidRDefault="00B57FEB" w:rsidP="004E5F4C">
            <w:pPr>
              <w:rPr>
                <w:rFonts w:eastAsiaTheme="minorEastAsia"/>
              </w:rPr>
            </w:pPr>
            <w:r>
              <w:rPr>
                <w:rFonts w:eastAsiaTheme="minorEastAsia"/>
              </w:rPr>
              <w:t>I am not tired (similar to walking)</w:t>
            </w:r>
          </w:p>
        </w:tc>
      </w:tr>
      <w:tr w:rsidR="00B57FEB" w14:paraId="03E57018" w14:textId="77777777" w:rsidTr="004E5F4C">
        <w:trPr>
          <w:trHeight w:val="144"/>
        </w:trPr>
        <w:tc>
          <w:tcPr>
            <w:tcW w:w="715" w:type="dxa"/>
            <w:vAlign w:val="center"/>
          </w:tcPr>
          <w:p w14:paraId="717C87FD" w14:textId="0678A2A7" w:rsidR="00B57FEB" w:rsidRDefault="00B57FEB" w:rsidP="004E5F4C">
            <w:pPr>
              <w:jc w:val="center"/>
              <w:rPr>
                <w:rFonts w:eastAsiaTheme="minorEastAsia"/>
              </w:rPr>
            </w:pPr>
            <w:r>
              <w:rPr>
                <w:rFonts w:eastAsiaTheme="minorEastAsia"/>
              </w:rPr>
              <w:t>9</w:t>
            </w:r>
          </w:p>
        </w:tc>
        <w:tc>
          <w:tcPr>
            <w:tcW w:w="1710" w:type="dxa"/>
            <w:vMerge/>
            <w:vAlign w:val="center"/>
          </w:tcPr>
          <w:p w14:paraId="5179DAE3" w14:textId="77777777" w:rsidR="00B57FEB" w:rsidRDefault="00B57FEB" w:rsidP="004E5F4C">
            <w:pPr>
              <w:rPr>
                <w:rFonts w:eastAsiaTheme="minorEastAsia"/>
              </w:rPr>
            </w:pPr>
          </w:p>
        </w:tc>
        <w:tc>
          <w:tcPr>
            <w:tcW w:w="2070" w:type="dxa"/>
            <w:vAlign w:val="center"/>
          </w:tcPr>
          <w:p w14:paraId="4ACF188C" w14:textId="1626B463" w:rsidR="00B57FEB" w:rsidRDefault="00B57FEB" w:rsidP="004E5F4C">
            <w:pPr>
              <w:rPr>
                <w:rFonts w:eastAsiaTheme="minorEastAsia"/>
              </w:rPr>
            </w:pPr>
            <w:r>
              <w:rPr>
                <w:rFonts w:eastAsiaTheme="minorEastAsia"/>
              </w:rPr>
              <w:t>very light</w:t>
            </w:r>
          </w:p>
        </w:tc>
        <w:tc>
          <w:tcPr>
            <w:tcW w:w="4855" w:type="dxa"/>
            <w:vMerge/>
            <w:vAlign w:val="center"/>
          </w:tcPr>
          <w:p w14:paraId="05ED83C9" w14:textId="77777777" w:rsidR="00B57FEB" w:rsidRDefault="00B57FEB" w:rsidP="004E5F4C">
            <w:pPr>
              <w:rPr>
                <w:rFonts w:eastAsiaTheme="minorEastAsia"/>
              </w:rPr>
            </w:pPr>
          </w:p>
        </w:tc>
      </w:tr>
      <w:tr w:rsidR="00B57FEB" w14:paraId="48B0E358" w14:textId="77777777" w:rsidTr="004E5F4C">
        <w:trPr>
          <w:trHeight w:val="144"/>
        </w:trPr>
        <w:tc>
          <w:tcPr>
            <w:tcW w:w="715" w:type="dxa"/>
            <w:vAlign w:val="center"/>
          </w:tcPr>
          <w:p w14:paraId="1409F36E" w14:textId="1389030E" w:rsidR="00B57FEB" w:rsidRDefault="00B57FEB" w:rsidP="004E5F4C">
            <w:pPr>
              <w:jc w:val="center"/>
              <w:rPr>
                <w:rFonts w:eastAsiaTheme="minorEastAsia"/>
              </w:rPr>
            </w:pPr>
            <w:r>
              <w:rPr>
                <w:rFonts w:eastAsiaTheme="minorEastAsia"/>
              </w:rPr>
              <w:t>10</w:t>
            </w:r>
          </w:p>
        </w:tc>
        <w:tc>
          <w:tcPr>
            <w:tcW w:w="1710" w:type="dxa"/>
            <w:vMerge/>
            <w:vAlign w:val="center"/>
          </w:tcPr>
          <w:p w14:paraId="5CCC8AF7" w14:textId="77777777" w:rsidR="00B57FEB" w:rsidRDefault="00B57FEB" w:rsidP="004E5F4C">
            <w:pPr>
              <w:rPr>
                <w:rFonts w:eastAsiaTheme="minorEastAsia"/>
              </w:rPr>
            </w:pPr>
          </w:p>
        </w:tc>
        <w:tc>
          <w:tcPr>
            <w:tcW w:w="2070" w:type="dxa"/>
            <w:vAlign w:val="center"/>
          </w:tcPr>
          <w:p w14:paraId="2DFC14ED" w14:textId="77777777" w:rsidR="00B57FEB" w:rsidRDefault="00B57FEB" w:rsidP="004E5F4C">
            <w:pPr>
              <w:rPr>
                <w:rFonts w:eastAsiaTheme="minorEastAsia"/>
              </w:rPr>
            </w:pPr>
          </w:p>
        </w:tc>
        <w:tc>
          <w:tcPr>
            <w:tcW w:w="4855" w:type="dxa"/>
            <w:vMerge/>
            <w:vAlign w:val="center"/>
          </w:tcPr>
          <w:p w14:paraId="3ABB90DB" w14:textId="77777777" w:rsidR="00B57FEB" w:rsidRDefault="00B57FEB" w:rsidP="004E5F4C">
            <w:pPr>
              <w:rPr>
                <w:rFonts w:eastAsiaTheme="minorEastAsia"/>
              </w:rPr>
            </w:pPr>
          </w:p>
        </w:tc>
      </w:tr>
      <w:tr w:rsidR="00B57FEB" w14:paraId="1EEDB578" w14:textId="77777777" w:rsidTr="004E5F4C">
        <w:trPr>
          <w:trHeight w:val="144"/>
        </w:trPr>
        <w:tc>
          <w:tcPr>
            <w:tcW w:w="715" w:type="dxa"/>
            <w:vAlign w:val="center"/>
          </w:tcPr>
          <w:p w14:paraId="450E933D" w14:textId="60075548" w:rsidR="00B57FEB" w:rsidRDefault="00B57FEB" w:rsidP="004E5F4C">
            <w:pPr>
              <w:jc w:val="center"/>
              <w:rPr>
                <w:rFonts w:eastAsiaTheme="minorEastAsia"/>
              </w:rPr>
            </w:pPr>
            <w:r>
              <w:rPr>
                <w:rFonts w:eastAsiaTheme="minorEastAsia"/>
              </w:rPr>
              <w:t>11</w:t>
            </w:r>
          </w:p>
        </w:tc>
        <w:tc>
          <w:tcPr>
            <w:tcW w:w="1710" w:type="dxa"/>
            <w:vMerge/>
            <w:vAlign w:val="center"/>
          </w:tcPr>
          <w:p w14:paraId="5B33770E" w14:textId="77777777" w:rsidR="00B57FEB" w:rsidRDefault="00B57FEB" w:rsidP="004E5F4C">
            <w:pPr>
              <w:rPr>
                <w:rFonts w:eastAsiaTheme="minorEastAsia"/>
              </w:rPr>
            </w:pPr>
          </w:p>
        </w:tc>
        <w:tc>
          <w:tcPr>
            <w:tcW w:w="2070" w:type="dxa"/>
            <w:vAlign w:val="center"/>
          </w:tcPr>
          <w:p w14:paraId="606B4381" w14:textId="05FC821F" w:rsidR="00B57FEB" w:rsidRDefault="00B57FEB" w:rsidP="004E5F4C">
            <w:pPr>
              <w:rPr>
                <w:rFonts w:eastAsiaTheme="minorEastAsia"/>
              </w:rPr>
            </w:pPr>
            <w:r>
              <w:rPr>
                <w:rFonts w:eastAsiaTheme="minorEastAsia"/>
              </w:rPr>
              <w:t>light</w:t>
            </w:r>
          </w:p>
        </w:tc>
        <w:tc>
          <w:tcPr>
            <w:tcW w:w="4855" w:type="dxa"/>
            <w:vMerge w:val="restart"/>
            <w:vAlign w:val="center"/>
          </w:tcPr>
          <w:p w14:paraId="0E098987" w14:textId="1D9DBF65" w:rsidR="00B57FEB" w:rsidRDefault="00B57FEB" w:rsidP="004E5F4C">
            <w:pPr>
              <w:rPr>
                <w:rFonts w:eastAsiaTheme="minorEastAsia"/>
              </w:rPr>
            </w:pPr>
            <w:r>
              <w:rPr>
                <w:rFonts w:eastAsiaTheme="minorEastAsia"/>
              </w:rPr>
              <w:t>I feel fine to continue</w:t>
            </w:r>
          </w:p>
        </w:tc>
      </w:tr>
      <w:tr w:rsidR="00B57FEB" w14:paraId="33099EB4" w14:textId="77777777" w:rsidTr="004E5F4C">
        <w:trPr>
          <w:trHeight w:val="144"/>
        </w:trPr>
        <w:tc>
          <w:tcPr>
            <w:tcW w:w="715" w:type="dxa"/>
            <w:vAlign w:val="center"/>
          </w:tcPr>
          <w:p w14:paraId="205783A1" w14:textId="2F8C5BAA" w:rsidR="00B57FEB" w:rsidRDefault="00B57FEB" w:rsidP="004E5F4C">
            <w:pPr>
              <w:jc w:val="center"/>
              <w:rPr>
                <w:rFonts w:eastAsiaTheme="minorEastAsia"/>
              </w:rPr>
            </w:pPr>
            <w:r>
              <w:rPr>
                <w:rFonts w:eastAsiaTheme="minorEastAsia"/>
              </w:rPr>
              <w:t>12</w:t>
            </w:r>
          </w:p>
        </w:tc>
        <w:tc>
          <w:tcPr>
            <w:tcW w:w="1710" w:type="dxa"/>
            <w:vMerge w:val="restart"/>
            <w:vAlign w:val="center"/>
          </w:tcPr>
          <w:p w14:paraId="58617275" w14:textId="4BBE16FD" w:rsidR="00B57FEB" w:rsidRDefault="00B57FEB" w:rsidP="004E5F4C">
            <w:pPr>
              <w:rPr>
                <w:rFonts w:eastAsiaTheme="minorEastAsia"/>
              </w:rPr>
            </w:pPr>
            <w:r>
              <w:rPr>
                <w:rFonts w:eastAsiaTheme="minorEastAsia"/>
              </w:rPr>
              <w:t>2- Medium</w:t>
            </w:r>
          </w:p>
        </w:tc>
        <w:tc>
          <w:tcPr>
            <w:tcW w:w="2070" w:type="dxa"/>
            <w:vAlign w:val="center"/>
          </w:tcPr>
          <w:p w14:paraId="2D70CA79" w14:textId="77777777" w:rsidR="00B57FEB" w:rsidRDefault="00B57FEB" w:rsidP="004E5F4C">
            <w:pPr>
              <w:rPr>
                <w:rFonts w:eastAsiaTheme="minorEastAsia"/>
              </w:rPr>
            </w:pPr>
          </w:p>
        </w:tc>
        <w:tc>
          <w:tcPr>
            <w:tcW w:w="4855" w:type="dxa"/>
            <w:vMerge/>
            <w:vAlign w:val="center"/>
          </w:tcPr>
          <w:p w14:paraId="5B1440DF" w14:textId="77777777" w:rsidR="00B57FEB" w:rsidRDefault="00B57FEB" w:rsidP="004E5F4C">
            <w:pPr>
              <w:rPr>
                <w:rFonts w:eastAsiaTheme="minorEastAsia"/>
              </w:rPr>
            </w:pPr>
          </w:p>
        </w:tc>
      </w:tr>
      <w:tr w:rsidR="00B57FEB" w14:paraId="52BB157E" w14:textId="77777777" w:rsidTr="004E5F4C">
        <w:trPr>
          <w:trHeight w:val="144"/>
        </w:trPr>
        <w:tc>
          <w:tcPr>
            <w:tcW w:w="715" w:type="dxa"/>
            <w:vAlign w:val="center"/>
          </w:tcPr>
          <w:p w14:paraId="131A2441" w14:textId="7E9C9D97" w:rsidR="00B57FEB" w:rsidRDefault="00B57FEB" w:rsidP="004E5F4C">
            <w:pPr>
              <w:jc w:val="center"/>
              <w:rPr>
                <w:rFonts w:eastAsiaTheme="minorEastAsia"/>
              </w:rPr>
            </w:pPr>
            <w:r>
              <w:rPr>
                <w:rFonts w:eastAsiaTheme="minorEastAsia"/>
              </w:rPr>
              <w:t>13</w:t>
            </w:r>
          </w:p>
        </w:tc>
        <w:tc>
          <w:tcPr>
            <w:tcW w:w="1710" w:type="dxa"/>
            <w:vMerge/>
            <w:vAlign w:val="center"/>
          </w:tcPr>
          <w:p w14:paraId="6CED8250" w14:textId="77777777" w:rsidR="00B57FEB" w:rsidRDefault="00B57FEB" w:rsidP="004E5F4C">
            <w:pPr>
              <w:rPr>
                <w:rFonts w:eastAsiaTheme="minorEastAsia"/>
              </w:rPr>
            </w:pPr>
          </w:p>
        </w:tc>
        <w:tc>
          <w:tcPr>
            <w:tcW w:w="2070" w:type="dxa"/>
            <w:vAlign w:val="center"/>
          </w:tcPr>
          <w:p w14:paraId="6EAD39CF" w14:textId="71700A23" w:rsidR="00B57FEB" w:rsidRDefault="00B57FEB" w:rsidP="004E5F4C">
            <w:pPr>
              <w:rPr>
                <w:rFonts w:eastAsiaTheme="minorEastAsia"/>
              </w:rPr>
            </w:pPr>
            <w:r>
              <w:rPr>
                <w:rFonts w:eastAsiaTheme="minorEastAsia"/>
              </w:rPr>
              <w:t>somewhat light</w:t>
            </w:r>
          </w:p>
        </w:tc>
        <w:tc>
          <w:tcPr>
            <w:tcW w:w="4855" w:type="dxa"/>
            <w:vAlign w:val="center"/>
          </w:tcPr>
          <w:p w14:paraId="068FB90F" w14:textId="77777777" w:rsidR="00B57FEB" w:rsidRDefault="00B57FEB" w:rsidP="004E5F4C">
            <w:pPr>
              <w:rPr>
                <w:rFonts w:eastAsiaTheme="minorEastAsia"/>
              </w:rPr>
            </w:pPr>
          </w:p>
        </w:tc>
      </w:tr>
      <w:tr w:rsidR="00B57FEB" w14:paraId="120A1653" w14:textId="77777777" w:rsidTr="004E5F4C">
        <w:trPr>
          <w:trHeight w:val="144"/>
        </w:trPr>
        <w:tc>
          <w:tcPr>
            <w:tcW w:w="715" w:type="dxa"/>
            <w:vAlign w:val="center"/>
          </w:tcPr>
          <w:p w14:paraId="6E346095" w14:textId="6DC6A79C" w:rsidR="00B57FEB" w:rsidRDefault="00B57FEB" w:rsidP="004E5F4C">
            <w:pPr>
              <w:jc w:val="center"/>
              <w:rPr>
                <w:rFonts w:eastAsiaTheme="minorEastAsia"/>
              </w:rPr>
            </w:pPr>
            <w:r>
              <w:rPr>
                <w:rFonts w:eastAsiaTheme="minorEastAsia"/>
              </w:rPr>
              <w:t>14</w:t>
            </w:r>
          </w:p>
        </w:tc>
        <w:tc>
          <w:tcPr>
            <w:tcW w:w="1710" w:type="dxa"/>
            <w:vMerge/>
            <w:vAlign w:val="center"/>
          </w:tcPr>
          <w:p w14:paraId="6A6A1DDA" w14:textId="77777777" w:rsidR="00B57FEB" w:rsidRDefault="00B57FEB" w:rsidP="004E5F4C">
            <w:pPr>
              <w:rPr>
                <w:rFonts w:eastAsiaTheme="minorEastAsia"/>
              </w:rPr>
            </w:pPr>
          </w:p>
        </w:tc>
        <w:tc>
          <w:tcPr>
            <w:tcW w:w="2070" w:type="dxa"/>
            <w:vAlign w:val="center"/>
          </w:tcPr>
          <w:p w14:paraId="0408196D" w14:textId="77777777" w:rsidR="00B57FEB" w:rsidRDefault="00B57FEB" w:rsidP="004E5F4C">
            <w:pPr>
              <w:rPr>
                <w:rFonts w:eastAsiaTheme="minorEastAsia"/>
              </w:rPr>
            </w:pPr>
          </w:p>
        </w:tc>
        <w:tc>
          <w:tcPr>
            <w:tcW w:w="4855" w:type="dxa"/>
            <w:vMerge w:val="restart"/>
            <w:vAlign w:val="center"/>
          </w:tcPr>
          <w:p w14:paraId="45C42D49" w14:textId="269FD6AB" w:rsidR="00B57FEB" w:rsidRDefault="00B57FEB" w:rsidP="004E5F4C">
            <w:pPr>
              <w:rPr>
                <w:rFonts w:eastAsiaTheme="minorEastAsia"/>
              </w:rPr>
            </w:pPr>
            <w:r>
              <w:rPr>
                <w:rFonts w:eastAsiaTheme="minorEastAsia"/>
              </w:rPr>
              <w:t>I am getting tired, but I can continue.</w:t>
            </w:r>
          </w:p>
        </w:tc>
      </w:tr>
      <w:tr w:rsidR="00B57FEB" w14:paraId="31BCC775" w14:textId="77777777" w:rsidTr="004E5F4C">
        <w:trPr>
          <w:trHeight w:val="144"/>
        </w:trPr>
        <w:tc>
          <w:tcPr>
            <w:tcW w:w="715" w:type="dxa"/>
            <w:vAlign w:val="center"/>
          </w:tcPr>
          <w:p w14:paraId="28072899" w14:textId="4D9F2817" w:rsidR="00B57FEB" w:rsidRDefault="00B57FEB" w:rsidP="004E5F4C">
            <w:pPr>
              <w:jc w:val="center"/>
              <w:rPr>
                <w:rFonts w:eastAsiaTheme="minorEastAsia"/>
              </w:rPr>
            </w:pPr>
            <w:r>
              <w:rPr>
                <w:rFonts w:eastAsiaTheme="minorEastAsia"/>
              </w:rPr>
              <w:t>15</w:t>
            </w:r>
          </w:p>
        </w:tc>
        <w:tc>
          <w:tcPr>
            <w:tcW w:w="1710" w:type="dxa"/>
            <w:vMerge w:val="restart"/>
            <w:vAlign w:val="center"/>
          </w:tcPr>
          <w:p w14:paraId="35AD4322" w14:textId="7507EA8D" w:rsidR="00B57FEB" w:rsidRDefault="00B57FEB" w:rsidP="004E5F4C">
            <w:pPr>
              <w:rPr>
                <w:rFonts w:eastAsiaTheme="minorEastAsia"/>
              </w:rPr>
            </w:pPr>
            <w:r>
              <w:rPr>
                <w:rFonts w:eastAsiaTheme="minorEastAsia"/>
              </w:rPr>
              <w:t>3- High</w:t>
            </w:r>
          </w:p>
        </w:tc>
        <w:tc>
          <w:tcPr>
            <w:tcW w:w="2070" w:type="dxa"/>
            <w:vAlign w:val="center"/>
          </w:tcPr>
          <w:p w14:paraId="52F5491D" w14:textId="1BA1C1FE" w:rsidR="00B57FEB" w:rsidRDefault="00B57FEB" w:rsidP="004E5F4C">
            <w:pPr>
              <w:rPr>
                <w:rFonts w:eastAsiaTheme="minorEastAsia"/>
              </w:rPr>
            </w:pPr>
            <w:r>
              <w:rPr>
                <w:rFonts w:eastAsiaTheme="minorEastAsia"/>
              </w:rPr>
              <w:t>hard (heavy)</w:t>
            </w:r>
          </w:p>
        </w:tc>
        <w:tc>
          <w:tcPr>
            <w:tcW w:w="4855" w:type="dxa"/>
            <w:vMerge/>
            <w:vAlign w:val="center"/>
          </w:tcPr>
          <w:p w14:paraId="2702CE9B" w14:textId="77777777" w:rsidR="00B57FEB" w:rsidRDefault="00B57FEB" w:rsidP="004E5F4C">
            <w:pPr>
              <w:rPr>
                <w:rFonts w:eastAsiaTheme="minorEastAsia"/>
              </w:rPr>
            </w:pPr>
          </w:p>
        </w:tc>
      </w:tr>
      <w:tr w:rsidR="00B57FEB" w14:paraId="0015A082" w14:textId="77777777" w:rsidTr="004E5F4C">
        <w:trPr>
          <w:trHeight w:val="144"/>
        </w:trPr>
        <w:tc>
          <w:tcPr>
            <w:tcW w:w="715" w:type="dxa"/>
            <w:vAlign w:val="center"/>
          </w:tcPr>
          <w:p w14:paraId="323CA15B" w14:textId="24C95F38" w:rsidR="00B57FEB" w:rsidRDefault="00B57FEB" w:rsidP="004E5F4C">
            <w:pPr>
              <w:jc w:val="center"/>
              <w:rPr>
                <w:rFonts w:eastAsiaTheme="minorEastAsia"/>
              </w:rPr>
            </w:pPr>
            <w:r>
              <w:rPr>
                <w:rFonts w:eastAsiaTheme="minorEastAsia"/>
              </w:rPr>
              <w:t>16</w:t>
            </w:r>
          </w:p>
        </w:tc>
        <w:tc>
          <w:tcPr>
            <w:tcW w:w="1710" w:type="dxa"/>
            <w:vMerge/>
            <w:vAlign w:val="center"/>
          </w:tcPr>
          <w:p w14:paraId="5B06EF55" w14:textId="77777777" w:rsidR="00B57FEB" w:rsidRDefault="00B57FEB" w:rsidP="004E5F4C">
            <w:pPr>
              <w:rPr>
                <w:rFonts w:eastAsiaTheme="minorEastAsia"/>
              </w:rPr>
            </w:pPr>
          </w:p>
        </w:tc>
        <w:tc>
          <w:tcPr>
            <w:tcW w:w="2070" w:type="dxa"/>
            <w:vAlign w:val="center"/>
          </w:tcPr>
          <w:p w14:paraId="34187076" w14:textId="77777777" w:rsidR="00B57FEB" w:rsidRDefault="00B57FEB" w:rsidP="004E5F4C">
            <w:pPr>
              <w:rPr>
                <w:rFonts w:eastAsiaTheme="minorEastAsia"/>
              </w:rPr>
            </w:pPr>
          </w:p>
        </w:tc>
        <w:tc>
          <w:tcPr>
            <w:tcW w:w="4855" w:type="dxa"/>
            <w:vMerge/>
            <w:vAlign w:val="center"/>
          </w:tcPr>
          <w:p w14:paraId="289F3DE1" w14:textId="77777777" w:rsidR="00B57FEB" w:rsidRDefault="00B57FEB" w:rsidP="004E5F4C">
            <w:pPr>
              <w:rPr>
                <w:rFonts w:eastAsiaTheme="minorEastAsia"/>
              </w:rPr>
            </w:pPr>
          </w:p>
        </w:tc>
      </w:tr>
      <w:tr w:rsidR="00B57FEB" w14:paraId="4622B4AE" w14:textId="77777777" w:rsidTr="004E5F4C">
        <w:trPr>
          <w:trHeight w:val="144"/>
        </w:trPr>
        <w:tc>
          <w:tcPr>
            <w:tcW w:w="715" w:type="dxa"/>
            <w:vAlign w:val="center"/>
          </w:tcPr>
          <w:p w14:paraId="58BB3E71" w14:textId="040D9E7B" w:rsidR="00B57FEB" w:rsidRDefault="00B57FEB" w:rsidP="004E5F4C">
            <w:pPr>
              <w:jc w:val="center"/>
              <w:rPr>
                <w:rFonts w:eastAsiaTheme="minorEastAsia"/>
              </w:rPr>
            </w:pPr>
            <w:r>
              <w:rPr>
                <w:rFonts w:eastAsiaTheme="minorEastAsia"/>
              </w:rPr>
              <w:t>17</w:t>
            </w:r>
          </w:p>
        </w:tc>
        <w:tc>
          <w:tcPr>
            <w:tcW w:w="1710" w:type="dxa"/>
            <w:vMerge w:val="restart"/>
            <w:vAlign w:val="center"/>
          </w:tcPr>
          <w:p w14:paraId="22575D21" w14:textId="0C3554EE" w:rsidR="00B57FEB" w:rsidRDefault="00B57FEB" w:rsidP="004E5F4C">
            <w:pPr>
              <w:rPr>
                <w:rFonts w:eastAsiaTheme="minorEastAsia"/>
              </w:rPr>
            </w:pPr>
            <w:r>
              <w:rPr>
                <w:rFonts w:eastAsiaTheme="minorEastAsia"/>
              </w:rPr>
              <w:t>4- Very High</w:t>
            </w:r>
          </w:p>
        </w:tc>
        <w:tc>
          <w:tcPr>
            <w:tcW w:w="2070" w:type="dxa"/>
            <w:vAlign w:val="center"/>
          </w:tcPr>
          <w:p w14:paraId="0C9C8792" w14:textId="6E7A1215" w:rsidR="00B57FEB" w:rsidRDefault="00B57FEB" w:rsidP="004E5F4C">
            <w:pPr>
              <w:rPr>
                <w:rFonts w:eastAsiaTheme="minorEastAsia"/>
              </w:rPr>
            </w:pPr>
            <w:r>
              <w:rPr>
                <w:rFonts w:eastAsiaTheme="minorEastAsia"/>
              </w:rPr>
              <w:t>very hard</w:t>
            </w:r>
          </w:p>
        </w:tc>
        <w:tc>
          <w:tcPr>
            <w:tcW w:w="4855" w:type="dxa"/>
            <w:vMerge w:val="restart"/>
            <w:vAlign w:val="center"/>
          </w:tcPr>
          <w:p w14:paraId="6C099193" w14:textId="6965CE05" w:rsidR="00B57FEB" w:rsidRDefault="00B57FEB" w:rsidP="004E5F4C">
            <w:pPr>
              <w:rPr>
                <w:rFonts w:eastAsiaTheme="minorEastAsia"/>
              </w:rPr>
            </w:pPr>
            <w:r>
              <w:rPr>
                <w:rFonts w:eastAsiaTheme="minorEastAsia"/>
              </w:rPr>
              <w:t>I am very tired, I have to push myself to continue.</w:t>
            </w:r>
          </w:p>
        </w:tc>
      </w:tr>
      <w:tr w:rsidR="00B57FEB" w14:paraId="2CDF3F69" w14:textId="77777777" w:rsidTr="004E5F4C">
        <w:trPr>
          <w:trHeight w:val="144"/>
        </w:trPr>
        <w:tc>
          <w:tcPr>
            <w:tcW w:w="715" w:type="dxa"/>
            <w:vAlign w:val="center"/>
          </w:tcPr>
          <w:p w14:paraId="3C7A4FDA" w14:textId="2FDFBFEF" w:rsidR="00B57FEB" w:rsidRDefault="00B57FEB" w:rsidP="004E5F4C">
            <w:pPr>
              <w:jc w:val="center"/>
              <w:rPr>
                <w:rFonts w:eastAsiaTheme="minorEastAsia"/>
              </w:rPr>
            </w:pPr>
            <w:r>
              <w:rPr>
                <w:rFonts w:eastAsiaTheme="minorEastAsia"/>
              </w:rPr>
              <w:t>18</w:t>
            </w:r>
          </w:p>
        </w:tc>
        <w:tc>
          <w:tcPr>
            <w:tcW w:w="1710" w:type="dxa"/>
            <w:vMerge/>
            <w:vAlign w:val="center"/>
          </w:tcPr>
          <w:p w14:paraId="3B563377" w14:textId="77777777" w:rsidR="00B57FEB" w:rsidRDefault="00B57FEB" w:rsidP="004E5F4C">
            <w:pPr>
              <w:rPr>
                <w:rFonts w:eastAsiaTheme="minorEastAsia"/>
              </w:rPr>
            </w:pPr>
          </w:p>
        </w:tc>
        <w:tc>
          <w:tcPr>
            <w:tcW w:w="2070" w:type="dxa"/>
            <w:vAlign w:val="center"/>
          </w:tcPr>
          <w:p w14:paraId="75012AD4" w14:textId="77777777" w:rsidR="00B57FEB" w:rsidRDefault="00B57FEB" w:rsidP="004E5F4C">
            <w:pPr>
              <w:rPr>
                <w:rFonts w:eastAsiaTheme="minorEastAsia"/>
              </w:rPr>
            </w:pPr>
          </w:p>
        </w:tc>
        <w:tc>
          <w:tcPr>
            <w:tcW w:w="4855" w:type="dxa"/>
            <w:vMerge/>
            <w:vAlign w:val="center"/>
          </w:tcPr>
          <w:p w14:paraId="48D4F59C" w14:textId="77777777" w:rsidR="00B57FEB" w:rsidRDefault="00B57FEB" w:rsidP="004E5F4C">
            <w:pPr>
              <w:rPr>
                <w:rFonts w:eastAsiaTheme="minorEastAsia"/>
              </w:rPr>
            </w:pPr>
          </w:p>
        </w:tc>
      </w:tr>
      <w:tr w:rsidR="00B57FEB" w14:paraId="4289D87E" w14:textId="77777777" w:rsidTr="004E5F4C">
        <w:trPr>
          <w:trHeight w:val="144"/>
        </w:trPr>
        <w:tc>
          <w:tcPr>
            <w:tcW w:w="715" w:type="dxa"/>
            <w:vAlign w:val="center"/>
          </w:tcPr>
          <w:p w14:paraId="0B905B8A" w14:textId="7B0B1815" w:rsidR="00B57FEB" w:rsidRDefault="00B57FEB" w:rsidP="004E5F4C">
            <w:pPr>
              <w:jc w:val="center"/>
              <w:rPr>
                <w:rFonts w:eastAsiaTheme="minorEastAsia"/>
              </w:rPr>
            </w:pPr>
            <w:r>
              <w:rPr>
                <w:rFonts w:eastAsiaTheme="minorEastAsia"/>
              </w:rPr>
              <w:t>19</w:t>
            </w:r>
          </w:p>
        </w:tc>
        <w:tc>
          <w:tcPr>
            <w:tcW w:w="1710" w:type="dxa"/>
            <w:vMerge/>
            <w:vAlign w:val="center"/>
          </w:tcPr>
          <w:p w14:paraId="3C14800B" w14:textId="77777777" w:rsidR="00B57FEB" w:rsidRDefault="00B57FEB" w:rsidP="004E5F4C">
            <w:pPr>
              <w:rPr>
                <w:rFonts w:eastAsiaTheme="minorEastAsia"/>
              </w:rPr>
            </w:pPr>
          </w:p>
        </w:tc>
        <w:tc>
          <w:tcPr>
            <w:tcW w:w="2070" w:type="dxa"/>
            <w:vAlign w:val="center"/>
          </w:tcPr>
          <w:p w14:paraId="798107B3" w14:textId="360AC8D5" w:rsidR="00B57FEB" w:rsidRDefault="00B57FEB" w:rsidP="004E5F4C">
            <w:pPr>
              <w:rPr>
                <w:rFonts w:eastAsiaTheme="minorEastAsia"/>
              </w:rPr>
            </w:pPr>
            <w:r>
              <w:rPr>
                <w:rFonts w:eastAsiaTheme="minorEastAsia"/>
              </w:rPr>
              <w:t>extremely hard</w:t>
            </w:r>
          </w:p>
        </w:tc>
        <w:tc>
          <w:tcPr>
            <w:tcW w:w="4855" w:type="dxa"/>
            <w:vMerge w:val="restart"/>
            <w:vAlign w:val="center"/>
          </w:tcPr>
          <w:p w14:paraId="661158D5" w14:textId="3A194CB8" w:rsidR="00B57FEB" w:rsidRDefault="00B57FEB" w:rsidP="004E5F4C">
            <w:pPr>
              <w:rPr>
                <w:rFonts w:eastAsiaTheme="minorEastAsia"/>
              </w:rPr>
            </w:pPr>
            <w:r>
              <w:rPr>
                <w:rFonts w:eastAsiaTheme="minorEastAsia"/>
              </w:rPr>
              <w:t>This is one of the hardest things I have done.</w:t>
            </w:r>
          </w:p>
        </w:tc>
      </w:tr>
      <w:tr w:rsidR="00B57FEB" w14:paraId="634C63CA" w14:textId="77777777" w:rsidTr="00467CDA">
        <w:tc>
          <w:tcPr>
            <w:tcW w:w="715" w:type="dxa"/>
          </w:tcPr>
          <w:p w14:paraId="3D432FF1" w14:textId="0BC7B12E" w:rsidR="00B57FEB" w:rsidRDefault="00B57FEB" w:rsidP="004E5F4C">
            <w:pPr>
              <w:jc w:val="center"/>
              <w:rPr>
                <w:rFonts w:eastAsiaTheme="minorEastAsia"/>
              </w:rPr>
            </w:pPr>
            <w:r>
              <w:rPr>
                <w:rFonts w:eastAsiaTheme="minorEastAsia"/>
              </w:rPr>
              <w:t>20</w:t>
            </w:r>
          </w:p>
        </w:tc>
        <w:tc>
          <w:tcPr>
            <w:tcW w:w="1710" w:type="dxa"/>
            <w:vMerge/>
          </w:tcPr>
          <w:p w14:paraId="5593060B" w14:textId="77777777" w:rsidR="00B57FEB" w:rsidRDefault="00B57FEB" w:rsidP="004E5F4C">
            <w:pPr>
              <w:jc w:val="both"/>
              <w:rPr>
                <w:rFonts w:eastAsiaTheme="minorEastAsia"/>
              </w:rPr>
            </w:pPr>
          </w:p>
        </w:tc>
        <w:tc>
          <w:tcPr>
            <w:tcW w:w="2070" w:type="dxa"/>
          </w:tcPr>
          <w:p w14:paraId="045BB781" w14:textId="530F38BE" w:rsidR="00B57FEB" w:rsidRDefault="00B57FEB" w:rsidP="004E5F4C">
            <w:pPr>
              <w:jc w:val="both"/>
              <w:rPr>
                <w:rFonts w:eastAsiaTheme="minorEastAsia"/>
              </w:rPr>
            </w:pPr>
            <w:r>
              <w:rPr>
                <w:rFonts w:eastAsiaTheme="minorEastAsia"/>
              </w:rPr>
              <w:t>maximal exertion</w:t>
            </w:r>
          </w:p>
        </w:tc>
        <w:tc>
          <w:tcPr>
            <w:tcW w:w="4855" w:type="dxa"/>
            <w:vMerge/>
          </w:tcPr>
          <w:p w14:paraId="4D9B8BBB" w14:textId="77777777" w:rsidR="00B57FEB" w:rsidRDefault="00B57FEB" w:rsidP="004E5F4C">
            <w:pPr>
              <w:keepNext/>
              <w:jc w:val="both"/>
              <w:rPr>
                <w:rFonts w:eastAsiaTheme="minorEastAsia"/>
              </w:rPr>
            </w:pPr>
          </w:p>
        </w:tc>
      </w:tr>
    </w:tbl>
    <w:p w14:paraId="63561BAC" w14:textId="4983CD39" w:rsidR="007270BB" w:rsidRDefault="00813B1E" w:rsidP="004E5F4C">
      <w:pPr>
        <w:pStyle w:val="Caption"/>
        <w:rPr>
          <w:rFonts w:eastAsiaTheme="minorEastAsia"/>
        </w:rPr>
      </w:pPr>
      <w:r>
        <w:t xml:space="preserve">Figure </w:t>
      </w:r>
      <w:fldSimple w:instr=" SEQ Figure \* ARABIC ">
        <w:r w:rsidR="00BF5DF0">
          <w:rPr>
            <w:noProof/>
          </w:rPr>
          <w:t>1</w:t>
        </w:r>
      </w:fldSimple>
      <w:r>
        <w:t xml:space="preserve">: Borg's values interpretation (reference needed?!!! I put from Dr. </w:t>
      </w:r>
      <w:proofErr w:type="spellStart"/>
      <w:r>
        <w:t>Cavuto</w:t>
      </w:r>
      <w:proofErr w:type="spellEnd"/>
      <w:r>
        <w:t xml:space="preserve"> email)</w:t>
      </w:r>
    </w:p>
    <w:p w14:paraId="47D4D1A9" w14:textId="7EB02A93" w:rsidR="0067122A" w:rsidRDefault="002270C0" w:rsidP="0069253F">
      <w:pPr>
        <w:spacing w:line="480" w:lineRule="auto"/>
        <w:jc w:val="both"/>
        <w:rPr>
          <w:rFonts w:eastAsiaTheme="minorEastAsia"/>
        </w:rPr>
      </w:pPr>
      <w:r>
        <w:rPr>
          <w:rFonts w:eastAsiaTheme="minorEastAsia"/>
        </w:rPr>
        <w:t xml:space="preserve">Data collected is then preprocessed for </w:t>
      </w:r>
      <w:r w:rsidR="002F780C" w:rsidRPr="002F780C">
        <w:rPr>
          <w:rFonts w:eastAsiaTheme="minorEastAsia"/>
        </w:rPr>
        <w:t xml:space="preserve">missing values. No imputation is </w:t>
      </w:r>
      <w:r w:rsidR="001A553A">
        <w:rPr>
          <w:rFonts w:eastAsiaTheme="minorEastAsia"/>
        </w:rPr>
        <w:t xml:space="preserve">performed on the raw data </w:t>
      </w:r>
      <w:r w:rsidR="002F780C" w:rsidRPr="002F780C">
        <w:rPr>
          <w:rFonts w:eastAsiaTheme="minorEastAsia"/>
        </w:rPr>
        <w:t xml:space="preserve">and the longest time series </w:t>
      </w:r>
      <w:r w:rsidR="001A553A">
        <w:rPr>
          <w:rFonts w:eastAsiaTheme="minorEastAsia"/>
        </w:rPr>
        <w:t>that</w:t>
      </w:r>
      <w:r w:rsidR="001A553A" w:rsidRPr="002F780C">
        <w:rPr>
          <w:rFonts w:eastAsiaTheme="minorEastAsia"/>
        </w:rPr>
        <w:t xml:space="preserve"> </w:t>
      </w:r>
      <w:r w:rsidR="002F780C" w:rsidRPr="002F780C">
        <w:rPr>
          <w:rFonts w:eastAsiaTheme="minorEastAsia"/>
        </w:rPr>
        <w:t xml:space="preserve">has </w:t>
      </w:r>
      <w:r w:rsidR="006C0A34">
        <w:rPr>
          <w:rFonts w:eastAsiaTheme="minorEastAsia"/>
        </w:rPr>
        <w:t xml:space="preserve">the </w:t>
      </w:r>
      <w:r w:rsidR="002F780C" w:rsidRPr="002F780C">
        <w:rPr>
          <w:rFonts w:eastAsiaTheme="minorEastAsia"/>
        </w:rPr>
        <w:t xml:space="preserve">complete data </w:t>
      </w:r>
      <w:r w:rsidR="006C0A34">
        <w:rPr>
          <w:rFonts w:eastAsiaTheme="minorEastAsia"/>
        </w:rPr>
        <w:t xml:space="preserve">for a particular </w:t>
      </w:r>
      <w:r w:rsidR="002F780C" w:rsidRPr="002F780C">
        <w:rPr>
          <w:rFonts w:eastAsiaTheme="minorEastAsia"/>
        </w:rPr>
        <w:t xml:space="preserve">subject is considered for further investigation. </w:t>
      </w:r>
      <w:r w:rsidR="0067122A">
        <w:rPr>
          <w:rFonts w:eastAsiaTheme="minorEastAsia"/>
        </w:rPr>
        <w:t>Borg’s value represents the subjects’ report about their fatigue’s level. The four candidate variables (objective measures) of: “s</w:t>
      </w:r>
      <w:r w:rsidR="0067122A" w:rsidRPr="00AC7303">
        <w:rPr>
          <w:rFonts w:eastAsiaTheme="minorEastAsia"/>
        </w:rPr>
        <w:t>tandard deviation of time</w:t>
      </w:r>
      <w:r w:rsidR="0067122A">
        <w:rPr>
          <w:rFonts w:eastAsiaTheme="minorEastAsia"/>
        </w:rPr>
        <w:t>”, “</w:t>
      </w:r>
      <w:r w:rsidR="0067122A" w:rsidRPr="00AC7303">
        <w:rPr>
          <w:rFonts w:eastAsiaTheme="minorEastAsia"/>
        </w:rPr>
        <w:t>st</w:t>
      </w:r>
      <w:r w:rsidR="0067122A">
        <w:rPr>
          <w:rFonts w:eastAsiaTheme="minorEastAsia"/>
        </w:rPr>
        <w:t>andard deviation of the length”, “</w:t>
      </w:r>
      <w:r w:rsidR="0067122A" w:rsidRPr="00AC7303">
        <w:rPr>
          <w:rFonts w:eastAsiaTheme="minorEastAsia"/>
        </w:rPr>
        <w:t>Average of Peaks in Jerk V</w:t>
      </w:r>
      <w:r w:rsidR="0067122A">
        <w:rPr>
          <w:rFonts w:eastAsiaTheme="minorEastAsia"/>
        </w:rPr>
        <w:t>alu</w:t>
      </w:r>
      <w:r w:rsidR="0067122A" w:rsidRPr="00AC7303">
        <w:rPr>
          <w:rFonts w:eastAsiaTheme="minorEastAsia"/>
        </w:rPr>
        <w:t>es</w:t>
      </w:r>
      <w:r w:rsidR="0067122A">
        <w:rPr>
          <w:rFonts w:eastAsiaTheme="minorEastAsia"/>
        </w:rPr>
        <w:t>”, and “</w:t>
      </w:r>
      <w:r w:rsidR="0067122A" w:rsidRPr="00AC7303">
        <w:rPr>
          <w:rFonts w:eastAsiaTheme="minorEastAsia"/>
        </w:rPr>
        <w:t>Average of the Back Angle</w:t>
      </w:r>
      <w:r w:rsidR="0067122A">
        <w:rPr>
          <w:rFonts w:eastAsiaTheme="minorEastAsia"/>
        </w:rPr>
        <w:t xml:space="preserve">” are investigated to compare their similarity with the Borg’s value in terms of categorizing subjects. Performance of 15 subjects is recorded over all the 5 variables. The Borg’s value is recorded by asking from the subjects and recording their idea about their own fatigue. However, other variables are recorded through the sensors mounted on the subjects. The subjects are categorized to two clusters by employing </w:t>
      </w:r>
      <w:proofErr w:type="spellStart"/>
      <w:r w:rsidR="0067122A">
        <w:rPr>
          <w:rFonts w:eastAsiaTheme="minorEastAsia"/>
        </w:rPr>
        <w:t>partitional</w:t>
      </w:r>
      <w:proofErr w:type="spellEnd"/>
      <w:r w:rsidR="0067122A">
        <w:rPr>
          <w:rFonts w:eastAsiaTheme="minorEastAsia"/>
        </w:rPr>
        <w:t xml:space="preserve"> time series clustering </w:t>
      </w:r>
      <w:r w:rsidR="0067122A">
        <w:rPr>
          <w:rFonts w:eastAsiaTheme="minorEastAsia"/>
        </w:rPr>
        <w:fldChar w:fldCharType="begin"/>
      </w:r>
      <w:r w:rsidR="0069253F">
        <w:rPr>
          <w:rFonts w:eastAsiaTheme="minorEastAsia"/>
        </w:rPr>
        <w:instrText xml:space="preserve"> ADDIN EN.CITE &lt;EndNote&gt;&lt;Cite&gt;&lt;Author&gt;Hastie&lt;/Author&gt;&lt;Year&gt;2009&lt;/Year&gt;&lt;RecNum&gt;1&lt;/RecNum&gt;&lt;DisplayText&gt;[2, 3]&lt;/DisplayText&gt;&lt;record&gt;&lt;rec-number&gt;1&lt;/rec-number&gt;&lt;foreign-keys&gt;&lt;key app="EN" db-id="epvft0spawwtpwext9kxwx94ztrspvrp9r2a" timestamp="1532496105"&gt;1&lt;/key&gt;&lt;/foreign-keys&gt;&lt;ref-type name="Journal Article"&gt;17&lt;/ref-type&gt;&lt;contributors&gt;&lt;authors&gt;&lt;author&gt;Hastie, Tibshirani&lt;/author&gt;&lt;author&gt;Tibshirani, R&lt;/author&gt;&lt;author&gt;Friedman, J&lt;/author&gt;&lt;/authors&gt;&lt;/contributors&gt;&lt;titles&gt;&lt;title&gt;The elements of statistical learning New York&lt;/title&gt;&lt;secondary-title&gt;NY: Springer&lt;/secondary-title&gt;&lt;/titles&gt;&lt;periodical&gt;&lt;full-title&gt;NY: Springer&lt;/full-title&gt;&lt;/periodical&gt;&lt;dates&gt;&lt;year&gt;2009&lt;/year&gt;&lt;/dates&gt;&lt;urls&gt;&lt;/urls&gt;&lt;/record&gt;&lt;/Cite&gt;&lt;Cite&gt;&lt;Author&gt;Sardá-Espinosa&lt;/Author&gt;&lt;Year&gt;2017&lt;/Year&gt;&lt;RecNum&gt;2&lt;/RecNum&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67122A">
        <w:rPr>
          <w:rFonts w:eastAsiaTheme="minorEastAsia"/>
        </w:rPr>
        <w:fldChar w:fldCharType="separate"/>
      </w:r>
      <w:r w:rsidR="0069253F">
        <w:rPr>
          <w:rFonts w:eastAsiaTheme="minorEastAsia"/>
          <w:noProof/>
        </w:rPr>
        <w:t>[2, 3]</w:t>
      </w:r>
      <w:r w:rsidR="0067122A">
        <w:rPr>
          <w:rFonts w:eastAsiaTheme="minorEastAsia"/>
        </w:rPr>
        <w:fldChar w:fldCharType="end"/>
      </w:r>
      <w:r w:rsidR="0067122A">
        <w:rPr>
          <w:rFonts w:eastAsiaTheme="minorEastAsia"/>
        </w:rPr>
        <w:t xml:space="preserve"> over the time series. Then similarity of the produced clusters is compared.</w:t>
      </w:r>
    </w:p>
    <w:p w14:paraId="45744A26" w14:textId="5F3D5A74" w:rsidR="00CD0E94" w:rsidRDefault="0067122A">
      <w:pPr>
        <w:spacing w:line="480" w:lineRule="auto"/>
        <w:jc w:val="both"/>
        <w:rPr>
          <w:ins w:id="5" w:author="Hamidreza Ahady Dolatsara" w:date="2018-08-20T18:13:00Z"/>
          <w:rFonts w:eastAsiaTheme="minorEastAsia"/>
        </w:rPr>
      </w:pPr>
      <w:r w:rsidRPr="002F780C">
        <w:rPr>
          <w:rFonts w:eastAsiaTheme="minorEastAsia"/>
        </w:rPr>
        <w:t xml:space="preserve"> </w:t>
      </w:r>
      <w:r w:rsidR="002F780C" w:rsidRPr="002F780C">
        <w:rPr>
          <w:rFonts w:eastAsiaTheme="minorEastAsia"/>
        </w:rPr>
        <w:t xml:space="preserve">After </w:t>
      </w:r>
      <w:r w:rsidR="001A553A">
        <w:rPr>
          <w:rFonts w:eastAsiaTheme="minorEastAsia"/>
        </w:rPr>
        <w:t>removing</w:t>
      </w:r>
      <w:r w:rsidR="001A553A" w:rsidRPr="002F780C">
        <w:rPr>
          <w:rFonts w:eastAsiaTheme="minorEastAsia"/>
        </w:rPr>
        <w:t xml:space="preserve"> </w:t>
      </w:r>
      <w:r w:rsidR="002F780C" w:rsidRPr="002F780C">
        <w:rPr>
          <w:rFonts w:eastAsiaTheme="minorEastAsia"/>
        </w:rPr>
        <w:t xml:space="preserve">the missing time points, a time series of 50 data points </w:t>
      </w:r>
      <w:del w:id="6" w:author="Hamidreza Ahady Dolatsara" w:date="2018-08-20T18:13:00Z">
        <w:r w:rsidR="002F780C" w:rsidRPr="002F780C" w:rsidDel="00CD0E94">
          <w:rPr>
            <w:rFonts w:eastAsiaTheme="minorEastAsia"/>
          </w:rPr>
          <w:delText xml:space="preserve"> </w:delText>
        </w:r>
      </w:del>
      <w:r w:rsidR="002F780C" w:rsidRPr="002F780C">
        <w:rPr>
          <w:rFonts w:eastAsiaTheme="minorEastAsia"/>
        </w:rPr>
        <w:t>is considered for analysis.</w:t>
      </w:r>
      <w:del w:id="7" w:author="Hamidreza Ahady Dolatsara" w:date="2018-08-20T18:14:00Z">
        <w:r w:rsidR="002F780C" w:rsidRPr="002F780C" w:rsidDel="00CD0E94">
          <w:rPr>
            <w:rFonts w:eastAsiaTheme="minorEastAsia"/>
          </w:rPr>
          <w:delText xml:space="preserve"> </w:delText>
        </w:r>
        <w:r w:rsidR="00705F2D" w:rsidDel="00CD0E94">
          <w:rPr>
            <w:rFonts w:eastAsiaTheme="minorEastAsia"/>
          </w:rPr>
          <w:delText>T</w:delText>
        </w:r>
        <w:r w:rsidR="002F780C" w:rsidRPr="002F780C" w:rsidDel="00CD0E94">
          <w:rPr>
            <w:rFonts w:eastAsiaTheme="minorEastAsia"/>
          </w:rPr>
          <w:delText>he sensor data and Borg value data are recorded for entire experiments.</w:delText>
        </w:r>
      </w:del>
      <w:r>
        <w:rPr>
          <w:rFonts w:eastAsiaTheme="minorEastAsia"/>
        </w:rPr>
        <w:t xml:space="preserve"> </w:t>
      </w:r>
      <w:r w:rsidR="00766B5B">
        <w:rPr>
          <w:rFonts w:eastAsiaTheme="minorEastAsia"/>
        </w:rPr>
        <w:t>After data preparation and cleaning</w:t>
      </w:r>
      <w:r w:rsidR="00C7438A">
        <w:rPr>
          <w:rFonts w:eastAsiaTheme="minorEastAsia"/>
        </w:rPr>
        <w:t xml:space="preserve"> process</w:t>
      </w:r>
      <w:r w:rsidR="00766B5B">
        <w:rPr>
          <w:rFonts w:eastAsiaTheme="minorEastAsia"/>
        </w:rPr>
        <w:t xml:space="preserve">, similarity of </w:t>
      </w:r>
      <w:del w:id="8" w:author="Hamidreza Ahady Dolatsara" w:date="2018-08-20T18:13:00Z">
        <w:r w:rsidR="00766B5B" w:rsidDel="00CD0E94">
          <w:rPr>
            <w:rFonts w:eastAsiaTheme="minorEastAsia"/>
          </w:rPr>
          <w:delText xml:space="preserve">jerk </w:delText>
        </w:r>
      </w:del>
      <w:ins w:id="9" w:author="Hamidreza Ahady Dolatsara" w:date="2018-08-20T18:13:00Z">
        <w:r w:rsidR="00CD0E94">
          <w:rPr>
            <w:rFonts w:eastAsiaTheme="minorEastAsia"/>
          </w:rPr>
          <w:t xml:space="preserve">sensor </w:t>
        </w:r>
      </w:ins>
      <w:r w:rsidR="00766B5B">
        <w:rPr>
          <w:rFonts w:eastAsiaTheme="minorEastAsia"/>
        </w:rPr>
        <w:t xml:space="preserve">data </w:t>
      </w:r>
      <w:del w:id="10" w:author="Hamidreza Ahady Dolatsara" w:date="2018-08-20T18:13:00Z">
        <w:r w:rsidR="00A85E4E" w:rsidDel="00CD0E94">
          <w:rPr>
            <w:rFonts w:eastAsiaTheme="minorEastAsia"/>
          </w:rPr>
          <w:delText xml:space="preserve">from sensors </w:delText>
        </w:r>
      </w:del>
      <w:r w:rsidR="00766B5B">
        <w:rPr>
          <w:rFonts w:eastAsiaTheme="minorEastAsia"/>
        </w:rPr>
        <w:t>and Borg rat</w:t>
      </w:r>
      <w:r w:rsidR="00A85E4E">
        <w:rPr>
          <w:rFonts w:eastAsiaTheme="minorEastAsia"/>
        </w:rPr>
        <w:t>ings from self-reports</w:t>
      </w:r>
      <w:r w:rsidR="00766B5B">
        <w:rPr>
          <w:rFonts w:eastAsiaTheme="minorEastAsia"/>
        </w:rPr>
        <w:t xml:space="preserve"> is compared</w:t>
      </w:r>
      <w:r w:rsidR="00A85E4E">
        <w:rPr>
          <w:rFonts w:eastAsiaTheme="minorEastAsia"/>
        </w:rPr>
        <w:t xml:space="preserve"> for performance assessment</w:t>
      </w:r>
      <w:r w:rsidR="00766B5B">
        <w:rPr>
          <w:rFonts w:eastAsiaTheme="minorEastAsia"/>
        </w:rPr>
        <w:t xml:space="preserve">. </w:t>
      </w:r>
      <w:r w:rsidR="00ED1FEB">
        <w:rPr>
          <w:rFonts w:eastAsiaTheme="minorEastAsia"/>
        </w:rPr>
        <w:t>T</w:t>
      </w:r>
      <w:ins w:id="11" w:author="Hamidreza Ahady Dolatsara" w:date="2018-08-20T18:15:00Z">
        <w:r w:rsidR="00CD0E94">
          <w:rPr>
            <w:rFonts w:eastAsiaTheme="minorEastAsia"/>
          </w:rPr>
          <w:t>he t</w:t>
        </w:r>
      </w:ins>
      <w:r w:rsidR="00ED1FEB">
        <w:rPr>
          <w:rFonts w:eastAsiaTheme="minorEastAsia"/>
        </w:rPr>
        <w:t xml:space="preserve">ime series of </w:t>
      </w:r>
      <w:del w:id="12" w:author="Hamidreza Ahady Dolatsara" w:date="2018-08-20T18:15:00Z">
        <w:r w:rsidR="00ED1FEB" w:rsidDel="00CD0E94">
          <w:rPr>
            <w:rFonts w:eastAsiaTheme="minorEastAsia"/>
          </w:rPr>
          <w:delText>“step peak jerk average</w:delText>
        </w:r>
      </w:del>
      <w:ins w:id="13" w:author="Hamidreza Ahady Dolatsara" w:date="2018-08-20T18:15:00Z">
        <w:r w:rsidR="00CD0E94">
          <w:rPr>
            <w:rFonts w:eastAsiaTheme="minorEastAsia"/>
          </w:rPr>
          <w:t>sensors’ yields</w:t>
        </w:r>
      </w:ins>
      <w:del w:id="14" w:author="Hamidreza Ahady Dolatsara" w:date="2018-08-20T18:15:00Z">
        <w:r w:rsidR="00ED1FEB" w:rsidDel="00CD0E94">
          <w:rPr>
            <w:rFonts w:eastAsiaTheme="minorEastAsia"/>
          </w:rPr>
          <w:delText>”</w:delText>
        </w:r>
      </w:del>
      <w:r w:rsidR="00ED1FEB">
        <w:rPr>
          <w:rFonts w:eastAsiaTheme="minorEastAsia"/>
        </w:rPr>
        <w:t xml:space="preserve"> and</w:t>
      </w:r>
      <w:ins w:id="15" w:author="Hamidreza Ahady Dolatsara" w:date="2018-08-20T18:15:00Z">
        <w:r w:rsidR="00CD0E94">
          <w:rPr>
            <w:rFonts w:eastAsiaTheme="minorEastAsia"/>
          </w:rPr>
          <w:t xml:space="preserve"> the</w:t>
        </w:r>
      </w:ins>
      <w:r w:rsidR="00ED1FEB">
        <w:rPr>
          <w:rFonts w:eastAsiaTheme="minorEastAsia"/>
        </w:rPr>
        <w:t xml:space="preserve"> “reported Borg rat</w:t>
      </w:r>
      <w:r w:rsidR="00A85E4E">
        <w:rPr>
          <w:rFonts w:eastAsiaTheme="minorEastAsia"/>
        </w:rPr>
        <w:t>ings</w:t>
      </w:r>
      <w:r w:rsidR="00ED1FEB">
        <w:rPr>
          <w:rFonts w:eastAsiaTheme="minorEastAsia"/>
        </w:rPr>
        <w:t xml:space="preserve">” are utilized to categorize the </w:t>
      </w:r>
      <w:r w:rsidR="00674CF9">
        <w:rPr>
          <w:rFonts w:eastAsiaTheme="minorEastAsia"/>
        </w:rPr>
        <w:t xml:space="preserve">subjects </w:t>
      </w:r>
      <w:r w:rsidR="00A85E4E">
        <w:rPr>
          <w:rFonts w:eastAsiaTheme="minorEastAsia"/>
        </w:rPr>
        <w:t>in</w:t>
      </w:r>
      <w:r w:rsidR="00674CF9">
        <w:rPr>
          <w:rFonts w:eastAsiaTheme="minorEastAsia"/>
        </w:rPr>
        <w:t>to two clusters</w:t>
      </w:r>
      <w:del w:id="16" w:author="Hamidreza Ahady Dolatsara" w:date="2018-08-20T18:16:00Z">
        <w:r w:rsidR="00674CF9" w:rsidDel="00CD0E94">
          <w:rPr>
            <w:rFonts w:eastAsiaTheme="minorEastAsia"/>
          </w:rPr>
          <w:delText xml:space="preserve"> of high</w:delText>
        </w:r>
        <w:r w:rsidR="00A85E4E" w:rsidDel="00CD0E94">
          <w:rPr>
            <w:rFonts w:eastAsiaTheme="minorEastAsia"/>
          </w:rPr>
          <w:delText>-fatigue (referred to as ‘high’)</w:delText>
        </w:r>
        <w:r w:rsidR="00674CF9" w:rsidDel="00CD0E94">
          <w:rPr>
            <w:rFonts w:eastAsiaTheme="minorEastAsia"/>
          </w:rPr>
          <w:delText xml:space="preserve"> and low</w:delText>
        </w:r>
        <w:r w:rsidR="00A85E4E" w:rsidDel="00CD0E94">
          <w:rPr>
            <w:rFonts w:eastAsiaTheme="minorEastAsia"/>
          </w:rPr>
          <w:delText>-fatigue</w:delText>
        </w:r>
        <w:r w:rsidR="00674CF9" w:rsidDel="00CD0E94">
          <w:rPr>
            <w:rFonts w:eastAsiaTheme="minorEastAsia"/>
          </w:rPr>
          <w:delText xml:space="preserve"> </w:delText>
        </w:r>
        <w:r w:rsidR="00A85E4E" w:rsidDel="00CD0E94">
          <w:rPr>
            <w:rFonts w:eastAsiaTheme="minorEastAsia"/>
          </w:rPr>
          <w:delText xml:space="preserve">(referred to as ‘low’) based on clustering algorithms utilized. </w:delText>
        </w:r>
      </w:del>
      <w:ins w:id="17" w:author="Hamidreza Ahady Dolatsara" w:date="2018-08-20T18:16:00Z">
        <w:r w:rsidR="00CD0E94">
          <w:rPr>
            <w:rFonts w:eastAsiaTheme="minorEastAsia"/>
          </w:rPr>
          <w:t>.</w:t>
        </w:r>
      </w:ins>
    </w:p>
    <w:p w14:paraId="4AE15FB3" w14:textId="77777777" w:rsidR="00CD0E94" w:rsidRDefault="00CD0E94">
      <w:pPr>
        <w:spacing w:line="480" w:lineRule="auto"/>
        <w:jc w:val="both"/>
        <w:rPr>
          <w:ins w:id="18" w:author="Hamidreza Ahady Dolatsara" w:date="2018-08-20T18:13:00Z"/>
          <w:rFonts w:eastAsiaTheme="minorEastAsia"/>
        </w:rPr>
      </w:pPr>
    </w:p>
    <w:p w14:paraId="62249886" w14:textId="6BDFB973" w:rsidR="000C5CC4" w:rsidRDefault="000B1B53">
      <w:pPr>
        <w:spacing w:line="480" w:lineRule="auto"/>
        <w:jc w:val="both"/>
        <w:rPr>
          <w:rFonts w:eastAsiaTheme="minorEastAsia"/>
        </w:rPr>
      </w:pPr>
      <w:proofErr w:type="spellStart"/>
      <w:r>
        <w:rPr>
          <w:rFonts w:eastAsiaTheme="minorEastAsia"/>
        </w:rPr>
        <w:t>Partitional</w:t>
      </w:r>
      <w:proofErr w:type="spellEnd"/>
      <w:r>
        <w:rPr>
          <w:rFonts w:eastAsiaTheme="minorEastAsia"/>
        </w:rPr>
        <w:t xml:space="preserve"> time series algorithm is utilized for </w:t>
      </w:r>
      <w:r w:rsidR="003D2813">
        <w:rPr>
          <w:rFonts w:eastAsiaTheme="minorEastAsia"/>
        </w:rPr>
        <w:t xml:space="preserve">performing </w:t>
      </w:r>
      <w:r>
        <w:rPr>
          <w:rFonts w:eastAsiaTheme="minorEastAsia"/>
        </w:rPr>
        <w:t>time series clustering.</w:t>
      </w:r>
      <w:r w:rsidR="0098235C">
        <w:rPr>
          <w:rFonts w:eastAsiaTheme="minorEastAsia"/>
        </w:rPr>
        <w:t xml:space="preserve"> </w:t>
      </w:r>
      <w:r w:rsidR="003D2813">
        <w:rPr>
          <w:rFonts w:eastAsiaTheme="minorEastAsia"/>
        </w:rPr>
        <w:t xml:space="preserve">We then utilized a </w:t>
      </w:r>
      <w:r w:rsidR="0098235C">
        <w:rPr>
          <w:rFonts w:eastAsiaTheme="minorEastAsia"/>
        </w:rPr>
        <w:t>heuristic approach</w:t>
      </w:r>
      <w:r w:rsidR="003D2813">
        <w:rPr>
          <w:rFonts w:eastAsiaTheme="minorEastAsia"/>
        </w:rPr>
        <w:t xml:space="preserve"> that uses</w:t>
      </w:r>
      <w:r w:rsidR="0098235C">
        <w:rPr>
          <w:rFonts w:eastAsiaTheme="minorEastAsia"/>
        </w:rPr>
        <w:t xml:space="preserve"> </w:t>
      </w:r>
      <w:r w:rsidR="003D2813">
        <w:rPr>
          <w:rFonts w:eastAsiaTheme="minorEastAsia"/>
        </w:rPr>
        <w:t>nine</w:t>
      </w:r>
      <w:r w:rsidR="0098235C">
        <w:rPr>
          <w:rFonts w:eastAsiaTheme="minorEastAsia"/>
        </w:rPr>
        <w:t xml:space="preserve"> distance parameters and </w:t>
      </w:r>
      <w:r w:rsidR="003D2813">
        <w:rPr>
          <w:rFonts w:eastAsiaTheme="minorEastAsia"/>
        </w:rPr>
        <w:t>five</w:t>
      </w:r>
      <w:r w:rsidR="0098235C">
        <w:rPr>
          <w:rFonts w:eastAsiaTheme="minorEastAsia"/>
        </w:rPr>
        <w:t xml:space="preserve"> centroid parameters to </w:t>
      </w:r>
      <w:r w:rsidR="003D2813">
        <w:rPr>
          <w:rFonts w:eastAsiaTheme="minorEastAsia"/>
        </w:rPr>
        <w:t xml:space="preserve">identify </w:t>
      </w:r>
      <w:r w:rsidR="0098235C">
        <w:rPr>
          <w:rFonts w:eastAsiaTheme="minorEastAsia"/>
        </w:rPr>
        <w:t xml:space="preserve">the best </w:t>
      </w:r>
      <w:del w:id="19" w:author="Hamidreza Ahady Dolatsara" w:date="2018-08-15T13:26:00Z">
        <w:r w:rsidR="003D2813" w:rsidDel="0090068C">
          <w:rPr>
            <w:rFonts w:eastAsiaTheme="minorEastAsia"/>
          </w:rPr>
          <w:delText>five</w:delText>
        </w:r>
        <w:r w:rsidR="00F17C2D" w:rsidDel="0090068C">
          <w:rPr>
            <w:rFonts w:eastAsiaTheme="minorEastAsia"/>
          </w:rPr>
          <w:delText xml:space="preserve"> </w:delText>
        </w:r>
      </w:del>
      <w:ins w:id="20" w:author="Hamidreza Ahady Dolatsara" w:date="2018-08-15T13:26:00Z">
        <w:r w:rsidR="0090068C">
          <w:rPr>
            <w:rFonts w:eastAsiaTheme="minorEastAsia"/>
          </w:rPr>
          <w:t xml:space="preserve">three </w:t>
        </w:r>
      </w:ins>
      <w:r w:rsidR="00F17C2D">
        <w:rPr>
          <w:rFonts w:eastAsiaTheme="minorEastAsia"/>
        </w:rPr>
        <w:t xml:space="preserve">models that </w:t>
      </w:r>
      <w:r w:rsidR="005F0112">
        <w:rPr>
          <w:rFonts w:eastAsiaTheme="minorEastAsia"/>
        </w:rPr>
        <w:t>ha</w:t>
      </w:r>
      <w:r w:rsidR="003D2813">
        <w:rPr>
          <w:rFonts w:eastAsiaTheme="minorEastAsia"/>
        </w:rPr>
        <w:t>ve</w:t>
      </w:r>
      <w:r w:rsidR="005F0112">
        <w:rPr>
          <w:rFonts w:eastAsiaTheme="minorEastAsia"/>
        </w:rPr>
        <w:t xml:space="preserve"> </w:t>
      </w:r>
      <w:r w:rsidR="003D2813">
        <w:rPr>
          <w:rFonts w:eastAsiaTheme="minorEastAsia"/>
        </w:rPr>
        <w:t xml:space="preserve">the </w:t>
      </w:r>
      <w:r w:rsidR="005F0112">
        <w:rPr>
          <w:rFonts w:eastAsiaTheme="minorEastAsia"/>
        </w:rPr>
        <w:t xml:space="preserve">highest accordance </w:t>
      </w:r>
      <w:del w:id="21" w:author="Hamidreza Ahady Dolatsara" w:date="2018-08-15T13:27:00Z">
        <w:r w:rsidR="005F0112" w:rsidDel="0090068C">
          <w:rPr>
            <w:rFonts w:eastAsiaTheme="minorEastAsia"/>
          </w:rPr>
          <w:delText>between “jerk average” and</w:delText>
        </w:r>
      </w:del>
      <w:ins w:id="22" w:author="Hamidreza Ahady Dolatsara" w:date="2018-08-15T13:27:00Z">
        <w:r w:rsidR="0090068C">
          <w:rPr>
            <w:rFonts w:eastAsiaTheme="minorEastAsia"/>
          </w:rPr>
          <w:t>with the</w:t>
        </w:r>
      </w:ins>
      <w:r w:rsidR="005F0112">
        <w:rPr>
          <w:rFonts w:eastAsiaTheme="minorEastAsia"/>
        </w:rPr>
        <w:t xml:space="preserve"> “reported Borg rat</w:t>
      </w:r>
      <w:r w:rsidR="003D2813">
        <w:rPr>
          <w:rFonts w:eastAsiaTheme="minorEastAsia"/>
        </w:rPr>
        <w:t>ing</w:t>
      </w:r>
      <w:r w:rsidR="005F0112">
        <w:rPr>
          <w:rFonts w:eastAsiaTheme="minorEastAsia"/>
        </w:rPr>
        <w:t>”</w:t>
      </w:r>
      <w:r w:rsidR="0098235C">
        <w:rPr>
          <w:rFonts w:eastAsiaTheme="minorEastAsia"/>
        </w:rPr>
        <w:t xml:space="preserve">. </w:t>
      </w:r>
      <w:r w:rsidR="003D2813">
        <w:rPr>
          <w:rFonts w:eastAsiaTheme="minorEastAsia"/>
        </w:rPr>
        <w:t xml:space="preserve">Finally, we </w:t>
      </w:r>
      <w:del w:id="23" w:author="Hamidreza Ahady Dolatsara" w:date="2018-08-15T13:27:00Z">
        <w:r w:rsidR="003D2813" w:rsidDel="0090068C">
          <w:rPr>
            <w:rFonts w:eastAsiaTheme="minorEastAsia"/>
          </w:rPr>
          <w:delText>studies</w:delText>
        </w:r>
      </w:del>
      <w:ins w:id="24" w:author="Hamidreza Ahady Dolatsara" w:date="2018-08-15T13:27:00Z">
        <w:r w:rsidR="0090068C">
          <w:rPr>
            <w:rFonts w:eastAsiaTheme="minorEastAsia"/>
          </w:rPr>
          <w:t>study</w:t>
        </w:r>
      </w:ins>
      <w:r w:rsidR="003D2813">
        <w:rPr>
          <w:rFonts w:eastAsiaTheme="minorEastAsia"/>
        </w:rPr>
        <w:t xml:space="preserve"> the </w:t>
      </w:r>
      <w:del w:id="25" w:author="Hamidreza Ahady Dolatsara" w:date="2018-08-15T13:29:00Z">
        <w:r w:rsidR="003D2813" w:rsidDel="003E4AE5">
          <w:rPr>
            <w:rFonts w:eastAsiaTheme="minorEastAsia"/>
          </w:rPr>
          <w:delText xml:space="preserve">degree of </w:delText>
        </w:r>
      </w:del>
      <w:del w:id="26" w:author="Hamidreza Ahady Dolatsara" w:date="2018-08-15T13:28:00Z">
        <w:r w:rsidR="00ED1FEB" w:rsidDel="00C730BB">
          <w:rPr>
            <w:rFonts w:eastAsiaTheme="minorEastAsia"/>
          </w:rPr>
          <w:delText xml:space="preserve">overlap </w:delText>
        </w:r>
        <w:r w:rsidR="003D2813" w:rsidDel="00C730BB">
          <w:rPr>
            <w:rFonts w:eastAsiaTheme="minorEastAsia"/>
          </w:rPr>
          <w:delText xml:space="preserve">among the clusters identified using </w:delText>
        </w:r>
        <w:r w:rsidR="00ED1FEB" w:rsidDel="00C730BB">
          <w:rPr>
            <w:rFonts w:eastAsiaTheme="minorEastAsia"/>
          </w:rPr>
          <w:delText>jerk</w:delText>
        </w:r>
        <w:r w:rsidR="0098235C" w:rsidDel="00C730BB">
          <w:rPr>
            <w:rFonts w:eastAsiaTheme="minorEastAsia"/>
          </w:rPr>
          <w:delText xml:space="preserve"> </w:delText>
        </w:r>
        <w:r w:rsidR="003D2813" w:rsidDel="00C730BB">
          <w:rPr>
            <w:rFonts w:eastAsiaTheme="minorEastAsia"/>
          </w:rPr>
          <w:delText xml:space="preserve">values with the </w:delText>
        </w:r>
        <w:r w:rsidR="0098235C" w:rsidDel="00C730BB">
          <w:rPr>
            <w:rFonts w:eastAsiaTheme="minorEastAsia"/>
          </w:rPr>
          <w:delText xml:space="preserve">clusters of </w:delText>
        </w:r>
        <w:r w:rsidR="00ED1FEB" w:rsidDel="00C730BB">
          <w:rPr>
            <w:rFonts w:eastAsiaTheme="minorEastAsia"/>
          </w:rPr>
          <w:delText>other variables</w:delText>
        </w:r>
      </w:del>
      <w:del w:id="27" w:author="Hamidreza Ahady Dolatsara" w:date="2018-08-15T13:29:00Z">
        <w:r w:rsidR="00ED1FEB" w:rsidDel="003E4AE5">
          <w:rPr>
            <w:rFonts w:eastAsiaTheme="minorEastAsia"/>
          </w:rPr>
          <w:delText xml:space="preserve"> </w:delText>
        </w:r>
        <w:r w:rsidR="003D2813" w:rsidDel="003E4AE5">
          <w:rPr>
            <w:rFonts w:eastAsiaTheme="minorEastAsia"/>
          </w:rPr>
          <w:delText xml:space="preserve">to </w:delText>
        </w:r>
      </w:del>
      <w:del w:id="28" w:author="Hamidreza Ahady Dolatsara" w:date="2018-08-15T13:28:00Z">
        <w:r w:rsidR="003D2813" w:rsidDel="00C730BB">
          <w:rPr>
            <w:rFonts w:eastAsiaTheme="minorEastAsia"/>
          </w:rPr>
          <w:delText xml:space="preserve">develop </w:delText>
        </w:r>
      </w:del>
      <w:del w:id="29" w:author="Hamidreza Ahady Dolatsara" w:date="2018-08-15T13:29:00Z">
        <w:r w:rsidR="003D2813" w:rsidDel="003E4AE5">
          <w:rPr>
            <w:rFonts w:eastAsiaTheme="minorEastAsia"/>
          </w:rPr>
          <w:delText>further insights into the senor driven data resulting from subjects performing the tasks at workplaces.</w:delText>
        </w:r>
      </w:del>
      <w:ins w:id="30" w:author="Hamidreza Ahady Dolatsara" w:date="2018-08-15T13:29:00Z">
        <w:r w:rsidR="003E4AE5">
          <w:rPr>
            <w:rFonts w:eastAsiaTheme="minorEastAsia"/>
          </w:rPr>
          <w:t xml:space="preserve">predictability of clusters developed by sensors data in the top </w:t>
        </w:r>
      </w:ins>
      <w:ins w:id="31" w:author="Hamidreza Ahady Dolatsara" w:date="2018-08-20T18:16:00Z">
        <w:r w:rsidR="00CD0E94">
          <w:rPr>
            <w:rFonts w:eastAsiaTheme="minorEastAsia"/>
          </w:rPr>
          <w:t>five</w:t>
        </w:r>
      </w:ins>
      <w:ins w:id="32" w:author="Hamidreza Ahady Dolatsara" w:date="2018-08-15T13:29:00Z">
        <w:r w:rsidR="003E4AE5">
          <w:rPr>
            <w:rFonts w:eastAsiaTheme="minorEastAsia"/>
          </w:rPr>
          <w:t xml:space="preserve"> </w:t>
        </w:r>
      </w:ins>
      <w:ins w:id="33" w:author="Hamidreza Ahady Dolatsara" w:date="2018-08-15T13:31:00Z">
        <w:r w:rsidR="003E4AE5">
          <w:rPr>
            <w:rFonts w:eastAsiaTheme="minorEastAsia"/>
          </w:rPr>
          <w:t xml:space="preserve">scenarios of each starting time cases. The top </w:t>
        </w:r>
      </w:ins>
      <w:ins w:id="34" w:author="Hamidreza Ahady Dolatsara" w:date="2018-08-20T18:16:00Z">
        <w:r w:rsidR="00CD0E94">
          <w:rPr>
            <w:rFonts w:eastAsiaTheme="minorEastAsia"/>
          </w:rPr>
          <w:t>five</w:t>
        </w:r>
      </w:ins>
      <w:ins w:id="35" w:author="Hamidreza Ahady Dolatsara" w:date="2018-08-15T13:31:00Z">
        <w:r w:rsidR="003E4AE5">
          <w:rPr>
            <w:rFonts w:eastAsiaTheme="minorEastAsia"/>
          </w:rPr>
          <w:t xml:space="preserve"> labels are </w:t>
        </w:r>
      </w:ins>
      <w:ins w:id="36" w:author="Hamidreza Ahady Dolatsara" w:date="2018-08-15T13:32:00Z">
        <w:r w:rsidR="003E4AE5">
          <w:rPr>
            <w:rFonts w:eastAsiaTheme="minorEastAsia"/>
          </w:rPr>
          <w:t>ensemble</w:t>
        </w:r>
      </w:ins>
      <w:ins w:id="37" w:author="Hamidreza Ahady Dolatsara" w:date="2018-08-15T13:31:00Z">
        <w:r w:rsidR="003E4AE5">
          <w:rPr>
            <w:rFonts w:eastAsiaTheme="minorEastAsia"/>
          </w:rPr>
          <w:t xml:space="preserve"> </w:t>
        </w:r>
      </w:ins>
      <w:ins w:id="38" w:author="Hamidreza Ahady Dolatsara" w:date="2018-08-15T13:32:00Z">
        <w:r w:rsidR="003E4AE5">
          <w:rPr>
            <w:rFonts w:eastAsiaTheme="minorEastAsia"/>
          </w:rPr>
          <w:t>by majority voting approach. Then resulted labels are predicted.</w:t>
        </w:r>
      </w:ins>
      <w:r w:rsidR="003D2813">
        <w:rPr>
          <w:rFonts w:eastAsiaTheme="minorEastAsia"/>
        </w:rPr>
        <w:t xml:space="preserve"> </w:t>
      </w:r>
    </w:p>
    <w:p w14:paraId="236B490A" w14:textId="3D7E1975" w:rsidR="002F780C" w:rsidRDefault="00406D3C">
      <w:pPr>
        <w:spacing w:line="480" w:lineRule="auto"/>
        <w:jc w:val="both"/>
        <w:rPr>
          <w:rFonts w:eastAsiaTheme="minorEastAsia"/>
        </w:rPr>
      </w:pPr>
      <w:del w:id="39" w:author="Hamidreza Ahady Dolatsara" w:date="2018-08-15T13:16:00Z">
        <w:r w:rsidDel="004E5F4C">
          <w:rPr>
            <w:rFonts w:eastAsiaTheme="minorEastAsia"/>
            <w:noProof/>
            <w:rPrChange w:id="40" w:author="Unknown">
              <w:rPr>
                <w:noProof/>
              </w:rPr>
            </w:rPrChange>
          </w:rPr>
          <mc:AlternateContent>
            <mc:Choice Requires="wpg">
              <w:drawing>
                <wp:anchor distT="0" distB="0" distL="114300" distR="114300" simplePos="0" relativeHeight="251675648" behindDoc="1" locked="0" layoutInCell="1" allowOverlap="1" wp14:anchorId="2C3D4C6C" wp14:editId="6A0C6A77">
                  <wp:simplePos x="0" y="0"/>
                  <wp:positionH relativeFrom="margin">
                    <wp:align>center</wp:align>
                  </wp:positionH>
                  <wp:positionV relativeFrom="paragraph">
                    <wp:posOffset>345110</wp:posOffset>
                  </wp:positionV>
                  <wp:extent cx="5943600" cy="2950439"/>
                  <wp:effectExtent l="19050" t="19050" r="19050" b="2540"/>
                  <wp:wrapNone/>
                  <wp:docPr id="11" name="Group 11"/>
                  <wp:cNvGraphicFramePr/>
                  <a:graphic xmlns:a="http://schemas.openxmlformats.org/drawingml/2006/main">
                    <a:graphicData uri="http://schemas.microsoft.com/office/word/2010/wordprocessingGroup">
                      <wpg:wgp>
                        <wpg:cNvGrpSpPr/>
                        <wpg:grpSpPr>
                          <a:xfrm>
                            <a:off x="0" y="0"/>
                            <a:ext cx="5943600" cy="258445"/>
                            <a:chOff x="0" y="2691994"/>
                            <a:chExt cx="5943600" cy="258445"/>
                          </a:xfrm>
                        </wpg:grpSpPr>
                        <wps:wsp>
                          <wps:cNvPr id="2" name="Text Box 2"/>
                          <wps:cNvSpPr txBox="1"/>
                          <wps:spPr>
                            <a:xfrm>
                              <a:off x="0" y="2691994"/>
                              <a:ext cx="5943600" cy="258445"/>
                            </a:xfrm>
                            <a:prstGeom prst="rect">
                              <a:avLst/>
                            </a:prstGeom>
                            <a:solidFill>
                              <a:prstClr val="white"/>
                            </a:solidFill>
                            <a:ln>
                              <a:noFill/>
                            </a:ln>
                          </wps:spPr>
                          <wps:txbx>
                            <w:txbxContent>
                              <w:p w14:paraId="4C9FADFF" w14:textId="1651A4DE" w:rsidR="00C660FF" w:rsidRPr="002E6867" w:rsidRDefault="00C660FF" w:rsidP="0017641A">
                                <w:pPr>
                                  <w:pStyle w:val="Caption"/>
                                  <w:rPr>
                                    <w:noProof/>
                                    <w:sz w:val="24"/>
                                    <w:szCs w:val="24"/>
                                  </w:rPr>
                                </w:pPr>
                                <w:r>
                                  <w:t xml:space="preserve">Figure </w:t>
                                </w:r>
                                <w:fldSimple w:instr=" SEQ Figure \* ARABIC ">
                                  <w:ins w:id="41" w:author="Hamidreza Ahady Dolatsara" w:date="2018-08-20T16:56:00Z">
                                    <w:r>
                                      <w:rPr>
                                        <w:noProof/>
                                      </w:rPr>
                                      <w:t>2</w:t>
                                    </w:r>
                                  </w:ins>
                                  <w:del w:id="42" w:author="Hamidreza Ahady Dolatsara" w:date="2018-08-15T13:41:00Z">
                                    <w:r w:rsidDel="00AF5F43">
                                      <w:rPr>
                                        <w:noProof/>
                                      </w:rPr>
                                      <w:delText>2</w:delText>
                                    </w:r>
                                  </w:del>
                                </w:fldSimple>
                                <w:r>
                                  <w:t>: Flowchart of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3D4C6C" id="Group 11" o:spid="_x0000_s1026" style="position:absolute;left:0;text-align:left;margin-left:0;margin-top:27.15pt;width:468pt;height:232.3pt;z-index:-251640832;mso-position-horizontal:center;mso-position-horizontal-relative:margin" coordorigin=",2691994" coordsize="5943600,2584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">
                  <v:shapetype id="_x0000_t202" coordsize="21600,21600" o:spt="202" path="m0,0l0,21600,21600,21600,21600,0xe">
                    <v:stroke joinstyle="miter"/>
                    <v:path gradientshapeok="t" o:connecttype="rect"/>
                  </v:shapetype>
                  <v:shape id="Text Box 2" o:spid="_x0000_s1027" type="#_x0000_t202" style="position:absolute;top:2691994;width:594360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C9FADFF" w14:textId="1651A4DE" w:rsidR="00C660FF" w:rsidRPr="002E6867" w:rsidRDefault="00C660FF" w:rsidP="0017641A">
                          <w:pPr>
                            <w:pStyle w:val="Caption"/>
                            <w:rPr>
                              <w:noProof/>
                              <w:sz w:val="24"/>
                              <w:szCs w:val="24"/>
                            </w:rPr>
                          </w:pPr>
                          <w:r>
                            <w:t xml:space="preserve">Figure </w:t>
                          </w:r>
                          <w:fldSimple w:instr=" SEQ Figure \* ARABIC ">
                            <w:ins w:id="43" w:author="Hamidreza Ahady Dolatsara" w:date="2018-08-20T16:56:00Z">
                              <w:r>
                                <w:rPr>
                                  <w:noProof/>
                                </w:rPr>
                                <w:t>2</w:t>
                              </w:r>
                            </w:ins>
                            <w:del w:id="44" w:author="Hamidreza Ahady Dolatsara" w:date="2018-08-15T13:41:00Z">
                              <w:r w:rsidDel="00AF5F43">
                                <w:rPr>
                                  <w:noProof/>
                                </w:rPr>
                                <w:delText>2</w:delText>
                              </w:r>
                            </w:del>
                          </w:fldSimple>
                          <w:r>
                            <w:t>: Flowchart of Methodology</w:t>
                          </w:r>
                        </w:p>
                      </w:txbxContent>
                    </v:textbox>
                  </v:shape>
                  <w10:wrap anchorx="margin"/>
                </v:group>
              </w:pict>
            </mc:Fallback>
          </mc:AlternateContent>
        </w:r>
      </w:del>
      <w:r w:rsidR="002F780C">
        <w:rPr>
          <w:rFonts w:eastAsiaTheme="minorEastAsia"/>
        </w:rPr>
        <w:t>The following figure summarized analysis methodology adopted in this study:</w:t>
      </w:r>
    </w:p>
    <w:p w14:paraId="34EC354A" w14:textId="13CC3560" w:rsidR="00F0354B" w:rsidRDefault="004E5F4C" w:rsidP="004E5F4C">
      <w:pPr>
        <w:tabs>
          <w:tab w:val="left" w:pos="6808"/>
        </w:tabs>
        <w:spacing w:line="480" w:lineRule="auto"/>
        <w:jc w:val="both"/>
        <w:rPr>
          <w:rFonts w:eastAsiaTheme="minorEastAsia"/>
        </w:rPr>
      </w:pPr>
      <w:r>
        <w:rPr>
          <w:rFonts w:eastAsiaTheme="minorEastAsia"/>
          <w:noProof/>
        </w:rPr>
        <mc:AlternateContent>
          <mc:Choice Requires="wpg">
            <w:drawing>
              <wp:anchor distT="0" distB="0" distL="114300" distR="114300" simplePos="0" relativeHeight="251693056" behindDoc="1" locked="0" layoutInCell="1" allowOverlap="1" wp14:anchorId="1C2866CA" wp14:editId="795D4586">
                <wp:simplePos x="0" y="0"/>
                <wp:positionH relativeFrom="column">
                  <wp:posOffset>0</wp:posOffset>
                </wp:positionH>
                <wp:positionV relativeFrom="paragraph">
                  <wp:posOffset>20117</wp:posOffset>
                </wp:positionV>
                <wp:extent cx="5965546" cy="2950438"/>
                <wp:effectExtent l="0" t="19050" r="16510" b="2540"/>
                <wp:wrapNone/>
                <wp:docPr id="24" name="Group 24"/>
                <wp:cNvGraphicFramePr/>
                <a:graphic xmlns:a="http://schemas.openxmlformats.org/drawingml/2006/main">
                  <a:graphicData uri="http://schemas.microsoft.com/office/word/2010/wordprocessingGroup">
                    <wpg:wgp>
                      <wpg:cNvGrpSpPr/>
                      <wpg:grpSpPr>
                        <a:xfrm>
                          <a:off x="0" y="0"/>
                          <a:ext cx="5965546" cy="2950438"/>
                          <a:chOff x="0" y="0"/>
                          <a:chExt cx="5965546" cy="2950438"/>
                        </a:xfrm>
                      </wpg:grpSpPr>
                      <wps:wsp>
                        <wps:cNvPr id="1" name="Text Box 2"/>
                        <wps:cNvSpPr txBox="1"/>
                        <wps:spPr>
                          <a:xfrm>
                            <a:off x="0" y="2691993"/>
                            <a:ext cx="5943600" cy="258445"/>
                          </a:xfrm>
                          <a:prstGeom prst="rect">
                            <a:avLst/>
                          </a:prstGeom>
                          <a:solidFill>
                            <a:prstClr val="white"/>
                          </a:solidFill>
                          <a:ln>
                            <a:noFill/>
                          </a:ln>
                        </wps:spPr>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1946" y="0"/>
                            <a:ext cx="5943600" cy="2640965"/>
                          </a:xfrm>
                          <a:prstGeom prst="rect">
                            <a:avLst/>
                          </a:prstGeom>
                          <a:ln w="12700">
                            <a:solidFill>
                              <a:schemeClr val="tx1"/>
                            </a:solidFill>
                          </a:ln>
                        </pic:spPr>
                      </pic:pic>
                    </wpg:wgp>
                  </a:graphicData>
                </a:graphic>
              </wp:anchor>
            </w:drawing>
          </mc:Choice>
          <mc:Fallback xmlns:w16se="http://schemas.microsoft.com/office/word/2015/wordml/symex" xmlns:cx="http://schemas.microsoft.com/office/drawing/2014/chartex">
            <w:pict>
              <v:group w14:anchorId="1DBA79AF" id="Group 24" o:spid="_x0000_s1026" style="position:absolute;margin-left:0;margin-top:1.6pt;width:469.75pt;height:232.3pt;z-index:-251623424" coordsize="59655,29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">
                <v:shape id="Text Box 2" o:spid="_x0000_s1027" type="#_x0000_t202" style="position:absolute;top:26919;width:594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19;width:59436;height:26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" stroked="t" strokecolor="black [3213]" strokeweight="1pt">
                  <v:imagedata r:id="rId8" o:title=""/>
                  <v:path arrowok="t"/>
                </v:shape>
              </v:group>
            </w:pict>
          </mc:Fallback>
        </mc:AlternateContent>
      </w:r>
      <w:r w:rsidR="00F0354B">
        <w:rPr>
          <w:rFonts w:eastAsiaTheme="minorEastAsia"/>
        </w:rPr>
        <w:tab/>
      </w:r>
    </w:p>
    <w:p w14:paraId="7A342D58" w14:textId="3EBC8247" w:rsidR="00F0354B" w:rsidRDefault="00F0354B">
      <w:pPr>
        <w:spacing w:line="480" w:lineRule="auto"/>
        <w:jc w:val="both"/>
        <w:rPr>
          <w:rFonts w:eastAsiaTheme="minorEastAsia"/>
        </w:rPr>
      </w:pPr>
    </w:p>
    <w:p w14:paraId="60DEBAA1" w14:textId="5BAA8E59" w:rsidR="00F0354B" w:rsidRDefault="00F0354B">
      <w:pPr>
        <w:spacing w:line="480" w:lineRule="auto"/>
        <w:jc w:val="both"/>
        <w:rPr>
          <w:rFonts w:eastAsiaTheme="minorEastAsia"/>
        </w:rPr>
      </w:pPr>
    </w:p>
    <w:p w14:paraId="3923E0B2" w14:textId="306FE9E0" w:rsidR="00F0354B" w:rsidRDefault="00F0354B">
      <w:pPr>
        <w:spacing w:line="480" w:lineRule="auto"/>
        <w:jc w:val="both"/>
        <w:rPr>
          <w:rFonts w:eastAsiaTheme="minorEastAsia"/>
        </w:rPr>
      </w:pPr>
    </w:p>
    <w:p w14:paraId="506C0EB7" w14:textId="5C7D623D" w:rsidR="00F0354B" w:rsidRDefault="00F0354B">
      <w:pPr>
        <w:spacing w:line="480" w:lineRule="auto"/>
        <w:jc w:val="both"/>
        <w:rPr>
          <w:rFonts w:eastAsiaTheme="minorEastAsia"/>
        </w:rPr>
      </w:pPr>
    </w:p>
    <w:p w14:paraId="512E9D3E" w14:textId="0453409F" w:rsidR="00F0354B" w:rsidRDefault="00F0354B">
      <w:pPr>
        <w:spacing w:line="480" w:lineRule="auto"/>
        <w:jc w:val="both"/>
        <w:rPr>
          <w:rFonts w:eastAsiaTheme="minorEastAsia"/>
        </w:rPr>
      </w:pPr>
    </w:p>
    <w:p w14:paraId="08E2D939" w14:textId="04A78778" w:rsidR="00F0354B" w:rsidRDefault="00F0354B">
      <w:pPr>
        <w:spacing w:line="480" w:lineRule="auto"/>
        <w:jc w:val="both"/>
        <w:rPr>
          <w:rFonts w:eastAsiaTheme="minorEastAsia"/>
        </w:rPr>
      </w:pPr>
    </w:p>
    <w:p w14:paraId="76814A86" w14:textId="54719FF4" w:rsidR="00F0354B" w:rsidRDefault="00F0354B">
      <w:pPr>
        <w:spacing w:line="480" w:lineRule="auto"/>
        <w:jc w:val="both"/>
        <w:rPr>
          <w:rFonts w:eastAsiaTheme="minorEastAsia"/>
        </w:rPr>
      </w:pPr>
    </w:p>
    <w:p w14:paraId="148C8223" w14:textId="61552D69" w:rsidR="00F0354B" w:rsidRDefault="00F0354B">
      <w:pPr>
        <w:spacing w:line="480" w:lineRule="auto"/>
        <w:jc w:val="both"/>
        <w:rPr>
          <w:rFonts w:eastAsiaTheme="minorEastAsia"/>
        </w:rPr>
      </w:pPr>
    </w:p>
    <w:p w14:paraId="75BAD694" w14:textId="2A2B9AF3" w:rsidR="002F780C" w:rsidRDefault="002F780C" w:rsidP="002F780C">
      <w:pPr>
        <w:spacing w:line="480" w:lineRule="auto"/>
        <w:jc w:val="both"/>
        <w:rPr>
          <w:rFonts w:eastAsiaTheme="minorEastAsia"/>
        </w:rPr>
      </w:pPr>
      <w:r>
        <w:rPr>
          <w:rFonts w:eastAsiaTheme="minorEastAsia"/>
        </w:rPr>
        <w:t xml:space="preserve"> </w:t>
      </w:r>
    </w:p>
    <w:p w14:paraId="6A82A35B" w14:textId="4CAFF660" w:rsidR="0017641A" w:rsidRDefault="0017641A" w:rsidP="002F780C">
      <w:pPr>
        <w:spacing w:line="480" w:lineRule="auto"/>
        <w:jc w:val="both"/>
        <w:rPr>
          <w:rFonts w:eastAsiaTheme="minorEastAsia"/>
        </w:rPr>
      </w:pPr>
    </w:p>
    <w:p w14:paraId="15D20503" w14:textId="48730213" w:rsidR="0017641A" w:rsidRDefault="0017641A" w:rsidP="002F780C">
      <w:pPr>
        <w:spacing w:line="480" w:lineRule="auto"/>
        <w:jc w:val="both"/>
        <w:rPr>
          <w:rFonts w:eastAsiaTheme="minorEastAsia"/>
        </w:rPr>
      </w:pPr>
    </w:p>
    <w:p w14:paraId="4FD34870" w14:textId="00DA5F73" w:rsidR="0017641A" w:rsidRDefault="0017641A" w:rsidP="002F780C">
      <w:pPr>
        <w:spacing w:line="480" w:lineRule="auto"/>
        <w:jc w:val="both"/>
        <w:rPr>
          <w:ins w:id="45" w:author="Hamidreza Ahady Dolatsara" w:date="2018-08-20T18:16:00Z"/>
          <w:rFonts w:eastAsiaTheme="minorEastAsia"/>
        </w:rPr>
      </w:pPr>
    </w:p>
    <w:p w14:paraId="548C7D31" w14:textId="77777777" w:rsidR="00CD0E94" w:rsidRDefault="00CD0E94" w:rsidP="002F780C">
      <w:pPr>
        <w:spacing w:line="480" w:lineRule="auto"/>
        <w:jc w:val="both"/>
        <w:rPr>
          <w:rFonts w:eastAsiaTheme="minorEastAsia"/>
        </w:rPr>
      </w:pPr>
    </w:p>
    <w:p w14:paraId="43322F1A" w14:textId="1AB320E7" w:rsidR="000C5CC4" w:rsidRDefault="000C5CC4" w:rsidP="002F780C">
      <w:pPr>
        <w:spacing w:line="480" w:lineRule="auto"/>
        <w:jc w:val="both"/>
        <w:rPr>
          <w:rFonts w:eastAsiaTheme="minorEastAsia"/>
        </w:rPr>
      </w:pPr>
    </w:p>
    <w:p w14:paraId="669502B8" w14:textId="62FFBE5B" w:rsidR="00B50872" w:rsidRDefault="00B50872" w:rsidP="00B50872">
      <w:pPr>
        <w:jc w:val="both"/>
        <w:rPr>
          <w:rFonts w:eastAsiaTheme="minorEastAsia"/>
          <w:b/>
          <w:sz w:val="28"/>
          <w:szCs w:val="22"/>
        </w:rPr>
      </w:pPr>
      <w:r w:rsidRPr="00077065">
        <w:rPr>
          <w:rFonts w:eastAsiaTheme="minorEastAsia"/>
          <w:b/>
          <w:sz w:val="28"/>
          <w:szCs w:val="22"/>
        </w:rPr>
        <w:lastRenderedPageBreak/>
        <w:t>Model Development</w:t>
      </w:r>
    </w:p>
    <w:p w14:paraId="710DFCBB" w14:textId="77777777" w:rsidR="0008088A" w:rsidRPr="00077065" w:rsidRDefault="0008088A" w:rsidP="00B50872">
      <w:pPr>
        <w:jc w:val="both"/>
        <w:rPr>
          <w:rFonts w:eastAsiaTheme="minorEastAsia"/>
          <w:b/>
          <w:sz w:val="28"/>
          <w:szCs w:val="22"/>
        </w:rPr>
      </w:pPr>
    </w:p>
    <w:p w14:paraId="3F04AC16" w14:textId="62391FBF" w:rsidR="003E3270" w:rsidRDefault="00BC3D30" w:rsidP="0069253F">
      <w:pPr>
        <w:spacing w:line="480" w:lineRule="auto"/>
        <w:jc w:val="both"/>
        <w:rPr>
          <w:rFonts w:eastAsiaTheme="minorEastAsia"/>
        </w:rPr>
      </w:pPr>
      <w:r>
        <w:rPr>
          <w:rFonts w:eastAsiaTheme="minorEastAsia"/>
        </w:rPr>
        <w:t xml:space="preserve">A </w:t>
      </w:r>
      <w:r w:rsidR="009F0E36">
        <w:rPr>
          <w:rFonts w:eastAsiaTheme="minorEastAsia"/>
        </w:rPr>
        <w:t xml:space="preserve">major goal of this study is </w:t>
      </w:r>
      <w:r w:rsidR="009C0E89">
        <w:rPr>
          <w:rFonts w:eastAsiaTheme="minorEastAsia"/>
        </w:rPr>
        <w:t xml:space="preserve">developing an objective measure for understanding perceived </w:t>
      </w:r>
      <w:r w:rsidR="00273EA0">
        <w:rPr>
          <w:rFonts w:eastAsiaTheme="minorEastAsia"/>
        </w:rPr>
        <w:t xml:space="preserve">level of </w:t>
      </w:r>
      <w:r w:rsidR="009C0E89">
        <w:rPr>
          <w:rFonts w:eastAsiaTheme="minorEastAsia"/>
        </w:rPr>
        <w:t>fatigue</w:t>
      </w:r>
      <w:r>
        <w:rPr>
          <w:rFonts w:eastAsiaTheme="minorEastAsia"/>
        </w:rPr>
        <w:t xml:space="preserve"> using </w:t>
      </w:r>
      <w:proofErr w:type="spellStart"/>
      <w:r>
        <w:rPr>
          <w:rFonts w:eastAsiaTheme="minorEastAsia"/>
        </w:rPr>
        <w:t>IoT</w:t>
      </w:r>
      <w:proofErr w:type="spellEnd"/>
      <w:r>
        <w:rPr>
          <w:rFonts w:eastAsiaTheme="minorEastAsia"/>
        </w:rPr>
        <w:t xml:space="preserve"> data</w:t>
      </w:r>
      <w:r w:rsidR="009C0E89">
        <w:rPr>
          <w:rFonts w:eastAsiaTheme="minorEastAsia"/>
        </w:rPr>
        <w:t xml:space="preserve">. </w:t>
      </w:r>
      <w:r w:rsidR="00273EA0">
        <w:rPr>
          <w:rFonts w:eastAsiaTheme="minorEastAsia"/>
        </w:rPr>
        <w:t xml:space="preserve">Therefore, it enables </w:t>
      </w:r>
      <w:r w:rsidR="000707D8">
        <w:rPr>
          <w:rFonts w:eastAsiaTheme="minorEastAsia"/>
        </w:rPr>
        <w:t>investigati</w:t>
      </w:r>
      <w:r w:rsidR="00273EA0">
        <w:rPr>
          <w:rFonts w:eastAsiaTheme="minorEastAsia"/>
        </w:rPr>
        <w:t xml:space="preserve">on of </w:t>
      </w:r>
      <w:r w:rsidR="000707D8">
        <w:rPr>
          <w:rFonts w:eastAsiaTheme="minorEastAsia"/>
        </w:rPr>
        <w:t xml:space="preserve">fatigue without interfering </w:t>
      </w:r>
      <w:r>
        <w:rPr>
          <w:rFonts w:eastAsiaTheme="minorEastAsia"/>
        </w:rPr>
        <w:t xml:space="preserve">with </w:t>
      </w:r>
      <w:r w:rsidR="000707D8">
        <w:rPr>
          <w:rFonts w:eastAsiaTheme="minorEastAsia"/>
        </w:rPr>
        <w:t>routine tasks</w:t>
      </w:r>
      <w:r>
        <w:rPr>
          <w:rFonts w:eastAsiaTheme="minorEastAsia"/>
        </w:rPr>
        <w:t xml:space="preserve"> or interrupting the workers. Use of </w:t>
      </w:r>
      <w:proofErr w:type="spellStart"/>
      <w:r>
        <w:rPr>
          <w:rFonts w:eastAsiaTheme="minorEastAsia"/>
        </w:rPr>
        <w:t>IoT</w:t>
      </w:r>
      <w:proofErr w:type="spellEnd"/>
      <w:r>
        <w:rPr>
          <w:rFonts w:eastAsiaTheme="minorEastAsia"/>
        </w:rPr>
        <w:t xml:space="preserve"> devices for capturing activity data </w:t>
      </w:r>
      <w:r w:rsidR="001C2BAC">
        <w:rPr>
          <w:rFonts w:eastAsiaTheme="minorEastAsia"/>
        </w:rPr>
        <w:t xml:space="preserve">provides an objective measure for </w:t>
      </w:r>
      <w:r w:rsidR="0067122A">
        <w:rPr>
          <w:rFonts w:eastAsiaTheme="minorEastAsia"/>
        </w:rPr>
        <w:t xml:space="preserve">assessing injury risk or fatigue-levels of an employee. This could eventually lead to better </w:t>
      </w:r>
      <w:r w:rsidR="001C2BAC">
        <w:rPr>
          <w:rFonts w:eastAsiaTheme="minorEastAsia"/>
        </w:rPr>
        <w:t xml:space="preserve">assigning </w:t>
      </w:r>
      <w:r w:rsidR="0067122A">
        <w:rPr>
          <w:rFonts w:eastAsiaTheme="minorEastAsia"/>
        </w:rPr>
        <w:t xml:space="preserve">for </w:t>
      </w:r>
      <w:r w:rsidR="001C2BAC">
        <w:rPr>
          <w:rFonts w:eastAsiaTheme="minorEastAsia"/>
        </w:rPr>
        <w:t>job routines based on the individual performance.</w:t>
      </w:r>
      <w:r w:rsidR="000352DB">
        <w:rPr>
          <w:rFonts w:eastAsiaTheme="minorEastAsia"/>
        </w:rPr>
        <w:t xml:space="preserve"> </w:t>
      </w:r>
      <w:r w:rsidR="0067122A">
        <w:rPr>
          <w:rFonts w:eastAsiaTheme="minorEastAsia"/>
        </w:rPr>
        <w:t xml:space="preserve">We assess the alignment of these </w:t>
      </w:r>
      <w:r w:rsidR="000707D8">
        <w:rPr>
          <w:rFonts w:eastAsiaTheme="minorEastAsia"/>
        </w:rPr>
        <w:t>objective measure</w:t>
      </w:r>
      <w:r w:rsidR="0067122A">
        <w:rPr>
          <w:rFonts w:eastAsiaTheme="minorEastAsia"/>
        </w:rPr>
        <w:t xml:space="preserve">s that are derived from </w:t>
      </w:r>
      <w:proofErr w:type="spellStart"/>
      <w:r w:rsidR="0067122A">
        <w:rPr>
          <w:rFonts w:eastAsiaTheme="minorEastAsia"/>
        </w:rPr>
        <w:t>IoT</w:t>
      </w:r>
      <w:proofErr w:type="spellEnd"/>
      <w:r w:rsidR="0067122A">
        <w:rPr>
          <w:rFonts w:eastAsiaTheme="minorEastAsia"/>
        </w:rPr>
        <w:t xml:space="preserve"> data</w:t>
      </w:r>
      <w:r w:rsidR="000707D8">
        <w:rPr>
          <w:rFonts w:eastAsiaTheme="minorEastAsia"/>
        </w:rPr>
        <w:t xml:space="preserve"> </w:t>
      </w:r>
      <w:r w:rsidR="0067122A">
        <w:rPr>
          <w:rFonts w:eastAsiaTheme="minorEastAsia"/>
        </w:rPr>
        <w:t xml:space="preserve">with an employee’s </w:t>
      </w:r>
      <w:r w:rsidR="000707D8">
        <w:rPr>
          <w:rFonts w:eastAsiaTheme="minorEastAsia"/>
        </w:rPr>
        <w:t xml:space="preserve">subjective </w:t>
      </w:r>
      <w:r w:rsidR="00B924EA">
        <w:rPr>
          <w:rFonts w:eastAsiaTheme="minorEastAsia"/>
        </w:rPr>
        <w:t>report</w:t>
      </w:r>
      <w:r w:rsidR="000707D8">
        <w:rPr>
          <w:rFonts w:eastAsiaTheme="minorEastAsia"/>
        </w:rPr>
        <w:t xml:space="preserve"> about fatigue</w:t>
      </w:r>
      <w:r w:rsidR="0067122A">
        <w:rPr>
          <w:rFonts w:eastAsiaTheme="minorEastAsia"/>
        </w:rPr>
        <w:t xml:space="preserve">. This could lead to eventual replacement of direct inquiry from an employee while the task is still underway. </w:t>
      </w:r>
      <w:r w:rsidR="00B9777A">
        <w:rPr>
          <w:rFonts w:eastAsiaTheme="minorEastAsia"/>
        </w:rPr>
        <w:t xml:space="preserve"> </w:t>
      </w:r>
    </w:p>
    <w:p w14:paraId="512993AA" w14:textId="6C0812AD" w:rsidR="00B531FA" w:rsidRDefault="003E3270" w:rsidP="0069253F">
      <w:pPr>
        <w:spacing w:line="480" w:lineRule="auto"/>
        <w:jc w:val="both"/>
        <w:rPr>
          <w:rFonts w:eastAsiaTheme="minorEastAsia"/>
        </w:rPr>
      </w:pPr>
      <w:r>
        <w:rPr>
          <w:rFonts w:eastAsiaTheme="minorEastAsia"/>
          <w:b/>
          <w:bCs/>
          <w:i/>
          <w:iCs/>
        </w:rPr>
        <w:t xml:space="preserve">     </w:t>
      </w:r>
      <w:proofErr w:type="spellStart"/>
      <w:r w:rsidRPr="003E3270">
        <w:rPr>
          <w:rFonts w:eastAsiaTheme="minorEastAsia"/>
          <w:b/>
          <w:bCs/>
          <w:i/>
          <w:iCs/>
        </w:rPr>
        <w:t>Partitional</w:t>
      </w:r>
      <w:proofErr w:type="spellEnd"/>
      <w:r w:rsidRPr="003E3270">
        <w:rPr>
          <w:rFonts w:eastAsiaTheme="minorEastAsia"/>
          <w:b/>
          <w:bCs/>
          <w:i/>
          <w:iCs/>
        </w:rPr>
        <w:t xml:space="preserve"> time series clustering</w:t>
      </w:r>
      <w:r>
        <w:rPr>
          <w:rFonts w:eastAsiaTheme="minorEastAsia"/>
        </w:rPr>
        <w:t xml:space="preserve">: </w:t>
      </w:r>
      <w:r w:rsidR="00653B1A">
        <w:rPr>
          <w:rFonts w:eastAsiaTheme="minorEastAsia"/>
        </w:rPr>
        <w:t xml:space="preserve">In this study, we use </w:t>
      </w:r>
      <w:proofErr w:type="spellStart"/>
      <w:r w:rsidR="00653B1A">
        <w:rPr>
          <w:rFonts w:eastAsiaTheme="minorEastAsia"/>
        </w:rPr>
        <w:t>P</w:t>
      </w:r>
      <w:r w:rsidR="00AC7303">
        <w:rPr>
          <w:rFonts w:eastAsiaTheme="minorEastAsia"/>
        </w:rPr>
        <w:t>artition</w:t>
      </w:r>
      <w:r w:rsidR="00B531FA">
        <w:rPr>
          <w:rFonts w:eastAsiaTheme="minorEastAsia"/>
        </w:rPr>
        <w:t>al</w:t>
      </w:r>
      <w:proofErr w:type="spellEnd"/>
      <w:r w:rsidR="00AC7303">
        <w:rPr>
          <w:rFonts w:eastAsiaTheme="minorEastAsia"/>
        </w:rPr>
        <w:t xml:space="preserve"> </w:t>
      </w:r>
      <w:r w:rsidR="00B531FA">
        <w:rPr>
          <w:rFonts w:eastAsiaTheme="minorEastAsia"/>
        </w:rPr>
        <w:t xml:space="preserve">time series </w:t>
      </w:r>
      <w:r w:rsidR="00AC7303">
        <w:rPr>
          <w:rFonts w:eastAsiaTheme="minorEastAsia"/>
        </w:rPr>
        <w:t xml:space="preserve">clustering </w:t>
      </w:r>
      <w:r w:rsidR="00653B1A">
        <w:rPr>
          <w:rFonts w:eastAsiaTheme="minorEastAsia"/>
        </w:rPr>
        <w:t>for</w:t>
      </w:r>
      <w:r w:rsidR="00AC7303">
        <w:rPr>
          <w:rFonts w:eastAsiaTheme="minorEastAsia"/>
        </w:rPr>
        <w:t xml:space="preserve"> categoriz</w:t>
      </w:r>
      <w:r w:rsidR="00653B1A">
        <w:rPr>
          <w:rFonts w:eastAsiaTheme="minorEastAsia"/>
        </w:rPr>
        <w:t>ing</w:t>
      </w:r>
      <w:r w:rsidR="00AC7303">
        <w:rPr>
          <w:rFonts w:eastAsiaTheme="minorEastAsia"/>
        </w:rPr>
        <w:t xml:space="preserve"> subjects </w:t>
      </w:r>
      <w:r w:rsidR="00653B1A">
        <w:rPr>
          <w:rFonts w:eastAsiaTheme="minorEastAsia"/>
        </w:rPr>
        <w:t>in</w:t>
      </w:r>
      <w:r w:rsidR="00AC7303">
        <w:rPr>
          <w:rFonts w:eastAsiaTheme="minorEastAsia"/>
        </w:rPr>
        <w:t xml:space="preserve">to two groups based on their perceived fatigue </w:t>
      </w:r>
      <w:r w:rsidR="00905961">
        <w:rPr>
          <w:rFonts w:eastAsiaTheme="minorEastAsia"/>
        </w:rPr>
        <w:t xml:space="preserve">and other candidate variables </w:t>
      </w:r>
      <w:r w:rsidR="00653B1A">
        <w:rPr>
          <w:rFonts w:eastAsiaTheme="minorEastAsia"/>
        </w:rPr>
        <w:t xml:space="preserve">collected from </w:t>
      </w:r>
      <w:proofErr w:type="spellStart"/>
      <w:r w:rsidR="00653B1A">
        <w:rPr>
          <w:rFonts w:eastAsiaTheme="minorEastAsia"/>
        </w:rPr>
        <w:t>IoT</w:t>
      </w:r>
      <w:proofErr w:type="spellEnd"/>
      <w:r w:rsidR="00653B1A">
        <w:rPr>
          <w:rFonts w:eastAsiaTheme="minorEastAsia"/>
        </w:rPr>
        <w:t xml:space="preserve"> devices </w:t>
      </w:r>
      <w:r w:rsidR="00AC7303">
        <w:rPr>
          <w:rFonts w:eastAsiaTheme="minorEastAsia"/>
        </w:rPr>
        <w:t>over the experiment</w:t>
      </w:r>
      <w:r w:rsidR="00653B1A">
        <w:rPr>
          <w:rFonts w:eastAsiaTheme="minorEastAsia"/>
        </w:rPr>
        <w:t xml:space="preserve"> duration</w:t>
      </w:r>
      <w:r w:rsidR="00AC7303">
        <w:rPr>
          <w:rFonts w:eastAsiaTheme="minorEastAsia"/>
        </w:rPr>
        <w:t xml:space="preserve">. </w:t>
      </w:r>
      <w:r w:rsidR="0096732D">
        <w:rPr>
          <w:rFonts w:eastAsiaTheme="minorEastAsia"/>
        </w:rPr>
        <w:t xml:space="preserve">This </w:t>
      </w:r>
      <w:r w:rsidR="00653B1A">
        <w:rPr>
          <w:rFonts w:eastAsiaTheme="minorEastAsia"/>
        </w:rPr>
        <w:t xml:space="preserve">approach to clustering </w:t>
      </w:r>
      <w:r w:rsidR="002A088A">
        <w:rPr>
          <w:rFonts w:eastAsiaTheme="minorEastAsia"/>
        </w:rPr>
        <w:t>is a type of optimization problem that maximizes inter</w:t>
      </w:r>
      <w:r w:rsidR="00653B1A">
        <w:rPr>
          <w:rFonts w:eastAsiaTheme="minorEastAsia"/>
        </w:rPr>
        <w:t>-</w:t>
      </w:r>
      <w:r w:rsidR="002A088A">
        <w:rPr>
          <w:rFonts w:eastAsiaTheme="minorEastAsia"/>
        </w:rPr>
        <w:t>cluster distance while minimizes the intra</w:t>
      </w:r>
      <w:r w:rsidR="00653B1A">
        <w:rPr>
          <w:rFonts w:eastAsiaTheme="minorEastAsia"/>
        </w:rPr>
        <w:t>-</w:t>
      </w:r>
      <w:r w:rsidR="002A088A">
        <w:rPr>
          <w:rFonts w:eastAsiaTheme="minorEastAsia"/>
        </w:rPr>
        <w:t xml:space="preserve">cluster distance. </w:t>
      </w:r>
      <w:r w:rsidR="0096732D">
        <w:rPr>
          <w:rFonts w:eastAsiaTheme="minorEastAsia"/>
        </w:rPr>
        <w:t xml:space="preserve">However, </w:t>
      </w:r>
      <w:r w:rsidR="00077065">
        <w:rPr>
          <w:rFonts w:eastAsiaTheme="minorEastAsia"/>
        </w:rPr>
        <w:t xml:space="preserve">this method </w:t>
      </w:r>
      <w:r w:rsidR="0096732D">
        <w:rPr>
          <w:rFonts w:eastAsiaTheme="minorEastAsia"/>
        </w:rPr>
        <w:t>is a</w:t>
      </w:r>
      <w:r w:rsidR="002A088A">
        <w:rPr>
          <w:rFonts w:eastAsiaTheme="minorEastAsia"/>
        </w:rPr>
        <w:t xml:space="preserve"> </w:t>
      </w:r>
      <w:r w:rsidR="0096732D">
        <w:rPr>
          <w:rFonts w:eastAsiaTheme="minorEastAsia"/>
        </w:rPr>
        <w:t xml:space="preserve">time extensive </w:t>
      </w:r>
      <w:r w:rsidR="002A088A">
        <w:rPr>
          <w:rFonts w:eastAsiaTheme="minorEastAsia"/>
        </w:rPr>
        <w:t>heuristic approach that enumerates all possibilities</w:t>
      </w:r>
      <w:r w:rsidR="0096732D">
        <w:rPr>
          <w:rFonts w:eastAsiaTheme="minorEastAsia"/>
        </w:rPr>
        <w:t xml:space="preserve"> </w:t>
      </w:r>
      <w:r w:rsidR="00077065">
        <w:rPr>
          <w:rFonts w:eastAsiaTheme="minorEastAsia"/>
        </w:rPr>
        <w:fldChar w:fldCharType="begin"/>
      </w:r>
      <w:r w:rsidR="0069253F">
        <w:rPr>
          <w:rFonts w:eastAsiaTheme="minorEastAsia"/>
        </w:rPr>
        <w:instrText xml:space="preserve"> ADDIN EN.CITE &lt;EndNote&gt;&lt;Cite&gt;&lt;Author&gt;Hastie&lt;/Author&gt;&lt;Year&gt;2009&lt;/Year&gt;&lt;RecNum&gt;1&lt;/RecNum&gt;&lt;DisplayText&gt;[2]&lt;/DisplayText&gt;&lt;record&gt;&lt;rec-number&gt;1&lt;/rec-number&gt;&lt;foreign-keys&gt;&lt;key app="EN" db-id="epvft0spawwtpwext9kxwx94ztrspvrp9r2a" timestamp="1532496105"&gt;1&lt;/key&gt;&lt;/foreign-keys&gt;&lt;ref-type name="Journal Article"&gt;17&lt;/ref-type&gt;&lt;contributors&gt;&lt;authors&gt;&lt;author&gt;Hastie, Tibshirani&lt;/author&gt;&lt;author&gt;Tibshirani, R&lt;/author&gt;&lt;author&gt;Friedman, J&lt;/author&gt;&lt;/authors&gt;&lt;/contributors&gt;&lt;titles&gt;&lt;title&gt;The elements of statistical learning New York&lt;/title&gt;&lt;secondary-title&gt;NY: Springer&lt;/secondary-title&gt;&lt;/titles&gt;&lt;periodical&gt;&lt;full-title&gt;NY: Springer&lt;/full-title&gt;&lt;/periodical&gt;&lt;dates&gt;&lt;year&gt;2009&lt;/year&gt;&lt;/dates&gt;&lt;urls&gt;&lt;/urls&gt;&lt;/record&gt;&lt;/Cite&gt;&lt;/EndNote&gt;</w:instrText>
      </w:r>
      <w:r w:rsidR="00077065">
        <w:rPr>
          <w:rFonts w:eastAsiaTheme="minorEastAsia"/>
        </w:rPr>
        <w:fldChar w:fldCharType="separate"/>
      </w:r>
      <w:r w:rsidR="0069253F">
        <w:rPr>
          <w:rFonts w:eastAsiaTheme="minorEastAsia"/>
          <w:noProof/>
        </w:rPr>
        <w:t>[2]</w:t>
      </w:r>
      <w:r w:rsidR="00077065">
        <w:rPr>
          <w:rFonts w:eastAsiaTheme="minorEastAsia"/>
        </w:rPr>
        <w:fldChar w:fldCharType="end"/>
      </w:r>
      <w:r w:rsidR="0096732D">
        <w:rPr>
          <w:rFonts w:eastAsiaTheme="minorEastAsia"/>
        </w:rPr>
        <w:t>.</w:t>
      </w:r>
      <w:r w:rsidR="002A088A">
        <w:rPr>
          <w:rFonts w:eastAsiaTheme="minorEastAsia"/>
        </w:rPr>
        <w:t xml:space="preserve"> </w:t>
      </w:r>
      <w:r w:rsidR="00077065">
        <w:rPr>
          <w:rFonts w:eastAsiaTheme="minorEastAsia"/>
        </w:rPr>
        <w:t xml:space="preserve">Therefore, searching a smaller portion of data through </w:t>
      </w:r>
      <w:r w:rsidR="00077065">
        <w:rPr>
          <w:rFonts w:eastAsia="Times New Roman"/>
        </w:rPr>
        <w:t>iterative greedy descent approach is adopted instead.</w:t>
      </w:r>
      <w:r w:rsidR="00077065">
        <w:rPr>
          <w:rFonts w:eastAsiaTheme="minorEastAsia"/>
        </w:rPr>
        <w:t xml:space="preserve"> </w:t>
      </w:r>
      <w:r w:rsidR="008F1E90">
        <w:rPr>
          <w:rFonts w:eastAsiaTheme="minorEastAsia"/>
        </w:rPr>
        <w:t>In</w:t>
      </w:r>
      <w:r w:rsidR="00077065">
        <w:rPr>
          <w:rFonts w:eastAsiaTheme="minorEastAsia"/>
        </w:rPr>
        <w:t xml:space="preserve"> </w:t>
      </w:r>
      <w:proofErr w:type="spellStart"/>
      <w:r w:rsidR="00077065">
        <w:rPr>
          <w:rFonts w:eastAsiaTheme="minorEastAsia"/>
        </w:rPr>
        <w:t>partitional</w:t>
      </w:r>
      <w:proofErr w:type="spellEnd"/>
      <w:r w:rsidR="00077065">
        <w:rPr>
          <w:rFonts w:eastAsiaTheme="minorEastAsia"/>
        </w:rPr>
        <w:t xml:space="preserve"> time series clustering</w:t>
      </w:r>
      <w:r w:rsidR="008F1E90">
        <w:rPr>
          <w:rFonts w:eastAsiaTheme="minorEastAsia"/>
        </w:rPr>
        <w:t xml:space="preserve">, k </w:t>
      </w:r>
      <w:r w:rsidR="009F4EAE">
        <w:rPr>
          <w:rFonts w:eastAsiaTheme="minorEastAsia"/>
        </w:rPr>
        <w:t>time series</w:t>
      </w:r>
      <w:r w:rsidR="008F1E90">
        <w:rPr>
          <w:rFonts w:eastAsiaTheme="minorEastAsia"/>
        </w:rPr>
        <w:t xml:space="preserve"> are randomly selected and considered as </w:t>
      </w:r>
      <w:r w:rsidR="003E17AD">
        <w:rPr>
          <w:rFonts w:eastAsiaTheme="minorEastAsia"/>
        </w:rPr>
        <w:t xml:space="preserve">k centroids. Distance of </w:t>
      </w:r>
      <w:r w:rsidR="009F4EAE">
        <w:rPr>
          <w:rFonts w:eastAsiaTheme="minorEastAsia"/>
        </w:rPr>
        <w:t xml:space="preserve">other time series </w:t>
      </w:r>
      <w:r w:rsidR="001B7E91">
        <w:rPr>
          <w:rFonts w:eastAsiaTheme="minorEastAsia"/>
        </w:rPr>
        <w:t>to the centroids are calculated and then assigned to the nearest time series.</w:t>
      </w:r>
      <w:r w:rsidR="005E5BAF">
        <w:rPr>
          <w:rFonts w:eastAsiaTheme="minorEastAsia"/>
        </w:rPr>
        <w:t xml:space="preserve"> In the next step</w:t>
      </w:r>
      <w:r w:rsidR="00653B1A">
        <w:rPr>
          <w:rFonts w:eastAsiaTheme="minorEastAsia"/>
        </w:rPr>
        <w:t>,</w:t>
      </w:r>
      <w:r w:rsidR="005E5BAF">
        <w:rPr>
          <w:rFonts w:eastAsiaTheme="minorEastAsia"/>
        </w:rPr>
        <w:t xml:space="preserve"> a prototyping function</w:t>
      </w:r>
      <w:r w:rsidR="00B257F7">
        <w:rPr>
          <w:rFonts w:eastAsiaTheme="minorEastAsia"/>
        </w:rPr>
        <w:t xml:space="preserve"> </w:t>
      </w:r>
      <w:r w:rsidR="00B257F7">
        <w:rPr>
          <w:rFonts w:eastAsiaTheme="minorEastAsia"/>
        </w:rPr>
        <w:fldChar w:fldCharType="begin"/>
      </w:r>
      <w:r w:rsidR="0069253F">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B257F7">
        <w:rPr>
          <w:rFonts w:eastAsiaTheme="minorEastAsia"/>
        </w:rPr>
        <w:fldChar w:fldCharType="separate"/>
      </w:r>
      <w:r w:rsidR="0069253F">
        <w:rPr>
          <w:rFonts w:eastAsiaTheme="minorEastAsia"/>
          <w:noProof/>
        </w:rPr>
        <w:t>[3]</w:t>
      </w:r>
      <w:r w:rsidR="00B257F7">
        <w:rPr>
          <w:rFonts w:eastAsiaTheme="minorEastAsia"/>
        </w:rPr>
        <w:fldChar w:fldCharType="end"/>
      </w:r>
      <w:r w:rsidR="005E5BAF">
        <w:rPr>
          <w:rFonts w:eastAsiaTheme="minorEastAsia"/>
        </w:rPr>
        <w:t xml:space="preserve"> updates</w:t>
      </w:r>
      <w:r w:rsidR="00B257F7">
        <w:rPr>
          <w:rFonts w:eastAsiaTheme="minorEastAsia"/>
        </w:rPr>
        <w:t xml:space="preserve"> the centroids of each clusters</w:t>
      </w:r>
      <w:r w:rsidR="005E5BAF">
        <w:rPr>
          <w:rFonts w:eastAsiaTheme="minorEastAsia"/>
        </w:rPr>
        <w:t>.</w:t>
      </w:r>
      <w:r w:rsidR="00B257F7">
        <w:rPr>
          <w:rFonts w:eastAsiaTheme="minorEastAsia"/>
        </w:rPr>
        <w:t xml:space="preserve"> </w:t>
      </w:r>
      <w:r w:rsidR="00653B1A">
        <w:rPr>
          <w:rFonts w:eastAsiaTheme="minorEastAsia"/>
        </w:rPr>
        <w:t>C</w:t>
      </w:r>
      <w:r w:rsidR="00B257F7">
        <w:rPr>
          <w:rFonts w:eastAsiaTheme="minorEastAsia"/>
        </w:rPr>
        <w:t xml:space="preserve">entroids and distances are </w:t>
      </w:r>
      <w:r w:rsidR="00653B1A">
        <w:rPr>
          <w:rFonts w:eastAsiaTheme="minorEastAsia"/>
        </w:rPr>
        <w:t xml:space="preserve">then </w:t>
      </w:r>
      <w:r w:rsidR="00B257F7">
        <w:rPr>
          <w:rFonts w:eastAsiaTheme="minorEastAsia"/>
        </w:rPr>
        <w:t xml:space="preserve">updated </w:t>
      </w:r>
      <w:r w:rsidR="00653B1A">
        <w:rPr>
          <w:rFonts w:eastAsiaTheme="minorEastAsia"/>
        </w:rPr>
        <w:t xml:space="preserve">through an iterative procedure </w:t>
      </w:r>
      <w:r w:rsidR="00B257F7">
        <w:rPr>
          <w:rFonts w:eastAsiaTheme="minorEastAsia"/>
        </w:rPr>
        <w:t xml:space="preserve">until a certain number of iterations </w:t>
      </w:r>
      <w:r w:rsidR="00653B1A">
        <w:rPr>
          <w:rFonts w:eastAsiaTheme="minorEastAsia"/>
        </w:rPr>
        <w:t xml:space="preserve">are reached </w:t>
      </w:r>
      <w:r w:rsidR="00B257F7">
        <w:rPr>
          <w:rFonts w:eastAsiaTheme="minorEastAsia"/>
        </w:rPr>
        <w:t>or no change in the subjects’ labels is observed.</w:t>
      </w:r>
      <w:r w:rsidR="00046F1E">
        <w:rPr>
          <w:rFonts w:eastAsiaTheme="minorEastAsia"/>
        </w:rPr>
        <w:t xml:space="preserve"> </w:t>
      </w:r>
      <w:r w:rsidR="00653B1A">
        <w:rPr>
          <w:rFonts w:eastAsiaTheme="minorEastAsia"/>
        </w:rPr>
        <w:t>This</w:t>
      </w:r>
      <w:r w:rsidR="00046F1E">
        <w:rPr>
          <w:rFonts w:eastAsiaTheme="minorEastAsia"/>
        </w:rPr>
        <w:t xml:space="preserve"> clustering algorithm is stochastic</w:t>
      </w:r>
      <w:r w:rsidR="00653B1A">
        <w:rPr>
          <w:rFonts w:eastAsiaTheme="minorEastAsia"/>
        </w:rPr>
        <w:t xml:space="preserve"> in nature</w:t>
      </w:r>
      <w:r w:rsidR="00046F1E">
        <w:rPr>
          <w:rFonts w:eastAsiaTheme="minorEastAsia"/>
        </w:rPr>
        <w:t xml:space="preserve"> and</w:t>
      </w:r>
      <w:r w:rsidR="00653B1A">
        <w:rPr>
          <w:rFonts w:eastAsiaTheme="minorEastAsia"/>
        </w:rPr>
        <w:t>, therefore,</w:t>
      </w:r>
      <w:r w:rsidR="00046F1E">
        <w:rPr>
          <w:rFonts w:eastAsiaTheme="minorEastAsia"/>
        </w:rPr>
        <w:t xml:space="preserve"> a different random start might lead to a different local optima </w:t>
      </w:r>
      <w:r w:rsidR="00046F1E">
        <w:rPr>
          <w:rFonts w:eastAsiaTheme="minorEastAsia"/>
        </w:rPr>
        <w:fldChar w:fldCharType="begin"/>
      </w:r>
      <w:r w:rsidR="0069253F">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046F1E">
        <w:rPr>
          <w:rFonts w:eastAsiaTheme="minorEastAsia"/>
        </w:rPr>
        <w:fldChar w:fldCharType="separate"/>
      </w:r>
      <w:r w:rsidR="0069253F">
        <w:rPr>
          <w:rFonts w:eastAsiaTheme="minorEastAsia"/>
          <w:noProof/>
        </w:rPr>
        <w:t>[3]</w:t>
      </w:r>
      <w:r w:rsidR="00046F1E">
        <w:rPr>
          <w:rFonts w:eastAsiaTheme="minorEastAsia"/>
        </w:rPr>
        <w:fldChar w:fldCharType="end"/>
      </w:r>
      <w:r w:rsidR="00046F1E">
        <w:rPr>
          <w:rFonts w:eastAsiaTheme="minorEastAsia"/>
        </w:rPr>
        <w:t xml:space="preserve">. Therefore, considering different random seeds and </w:t>
      </w:r>
      <w:r w:rsidR="00046F1E">
        <w:rPr>
          <w:rFonts w:eastAsiaTheme="minorEastAsia"/>
        </w:rPr>
        <w:lastRenderedPageBreak/>
        <w:t xml:space="preserve">selecting the best results is a common practice </w:t>
      </w:r>
      <w:r w:rsidR="00046F1E">
        <w:rPr>
          <w:rFonts w:eastAsiaTheme="minorEastAsia"/>
        </w:rPr>
        <w:fldChar w:fldCharType="begin"/>
      </w:r>
      <w:r w:rsidR="0069253F">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046F1E">
        <w:rPr>
          <w:rFonts w:eastAsiaTheme="minorEastAsia"/>
        </w:rPr>
        <w:fldChar w:fldCharType="separate"/>
      </w:r>
      <w:r w:rsidR="0069253F">
        <w:rPr>
          <w:rFonts w:eastAsiaTheme="minorEastAsia"/>
          <w:noProof/>
        </w:rPr>
        <w:t>[3]</w:t>
      </w:r>
      <w:r w:rsidR="00046F1E">
        <w:rPr>
          <w:rFonts w:eastAsiaTheme="minorEastAsia"/>
        </w:rPr>
        <w:fldChar w:fldCharType="end"/>
      </w:r>
      <w:r w:rsidR="00046F1E">
        <w:rPr>
          <w:rFonts w:eastAsiaTheme="minorEastAsia"/>
        </w:rPr>
        <w:t>.</w:t>
      </w:r>
      <w:r w:rsidR="00B6079F">
        <w:rPr>
          <w:rFonts w:eastAsiaTheme="minorEastAsia"/>
        </w:rPr>
        <w:t xml:space="preserve"> </w:t>
      </w:r>
      <w:r w:rsidR="00653B1A">
        <w:rPr>
          <w:rFonts w:eastAsiaTheme="minorEastAsia"/>
        </w:rPr>
        <w:t>We adopted this approach while analyzing the data.</w:t>
      </w:r>
    </w:p>
    <w:p w14:paraId="2B64CBB4" w14:textId="14BEDFFA" w:rsidR="006F2C20" w:rsidRDefault="005511AE" w:rsidP="00172068">
      <w:pPr>
        <w:spacing w:line="480" w:lineRule="auto"/>
        <w:jc w:val="both"/>
        <w:rPr>
          <w:rFonts w:eastAsiaTheme="minorEastAsia"/>
        </w:rPr>
      </w:pPr>
      <w:r>
        <w:rPr>
          <w:rFonts w:eastAsiaTheme="minorEastAsia"/>
          <w:b/>
          <w:bCs/>
          <w:i/>
          <w:iCs/>
        </w:rPr>
        <w:t xml:space="preserve">     </w:t>
      </w:r>
      <w:r w:rsidR="00FD2947">
        <w:rPr>
          <w:rFonts w:eastAsiaTheme="minorEastAsia"/>
          <w:b/>
          <w:bCs/>
          <w:i/>
          <w:iCs/>
        </w:rPr>
        <w:t>Distance calculation method</w:t>
      </w:r>
      <w:r>
        <w:rPr>
          <w:rFonts w:eastAsiaTheme="minorEastAsia"/>
        </w:rPr>
        <w:t xml:space="preserve">: </w:t>
      </w:r>
      <w:r w:rsidR="000273CD">
        <w:rPr>
          <w:rFonts w:eastAsiaTheme="minorEastAsia"/>
        </w:rPr>
        <w:t>This study investigate</w:t>
      </w:r>
      <w:r w:rsidR="00C51711">
        <w:rPr>
          <w:rFonts w:eastAsiaTheme="minorEastAsia"/>
        </w:rPr>
        <w:t>s</w:t>
      </w:r>
      <w:r w:rsidR="000273CD">
        <w:rPr>
          <w:rFonts w:eastAsiaTheme="minorEastAsia"/>
        </w:rPr>
        <w:t xml:space="preserve"> </w:t>
      </w:r>
      <w:r w:rsidR="00C51711">
        <w:rPr>
          <w:rFonts w:eastAsiaTheme="minorEastAsia"/>
        </w:rPr>
        <w:t xml:space="preserve">nine </w:t>
      </w:r>
      <w:r w:rsidR="000273CD">
        <w:rPr>
          <w:rFonts w:eastAsiaTheme="minorEastAsia"/>
        </w:rPr>
        <w:t xml:space="preserve">different distance measure to calculate dissimilarity between </w:t>
      </w:r>
      <w:r w:rsidR="00C51711">
        <w:rPr>
          <w:rFonts w:eastAsiaTheme="minorEastAsia"/>
        </w:rPr>
        <w:t xml:space="preserve">the </w:t>
      </w:r>
      <w:r w:rsidR="000273CD">
        <w:rPr>
          <w:rFonts w:eastAsiaTheme="minorEastAsia"/>
        </w:rPr>
        <w:t xml:space="preserve">two time-series. </w:t>
      </w:r>
      <w:r w:rsidR="006F2C20">
        <w:rPr>
          <w:rFonts w:eastAsiaTheme="minorEastAsia"/>
        </w:rPr>
        <w:t>The following equation</w:t>
      </w:r>
      <w:r w:rsidR="00172068">
        <w:rPr>
          <w:rFonts w:eastAsiaTheme="minorEastAsia"/>
        </w:rPr>
        <w:t>s</w:t>
      </w:r>
      <w:r w:rsidR="006F2C20">
        <w:rPr>
          <w:rFonts w:eastAsiaTheme="minorEastAsia"/>
        </w:rPr>
        <w:t xml:space="preserve"> demonstrate general distance calculation</w:t>
      </w:r>
      <w:r w:rsidR="00172068">
        <w:rPr>
          <w:rFonts w:eastAsiaTheme="minorEastAsia"/>
        </w:rPr>
        <w:t xml:space="preserve"> </w:t>
      </w:r>
      <w:r w:rsidR="00172068">
        <w:rPr>
          <w:rFonts w:eastAsiaTheme="minorEastAsia"/>
        </w:rPr>
        <w:fldChar w:fldCharType="begin"/>
      </w:r>
      <w:r w:rsidR="00172068">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172068">
        <w:rPr>
          <w:rFonts w:eastAsiaTheme="minorEastAsia"/>
        </w:rPr>
        <w:fldChar w:fldCharType="separate"/>
      </w:r>
      <w:r w:rsidR="00172068">
        <w:rPr>
          <w:rFonts w:eastAsiaTheme="minorEastAsia"/>
          <w:noProof/>
        </w:rPr>
        <w:t>[3]</w:t>
      </w:r>
      <w:r w:rsidR="00172068">
        <w:rPr>
          <w:rFonts w:eastAsiaTheme="minorEastAsia"/>
        </w:rPr>
        <w:fldChar w:fldCharType="end"/>
      </w:r>
      <w:r w:rsidR="006F2C20">
        <w:rPr>
          <w:rFonts w:eastAsiaTheme="minorEastAsia"/>
        </w:rPr>
        <w:t>:</w:t>
      </w:r>
    </w:p>
    <w:p w14:paraId="41122342" w14:textId="65A78D7A" w:rsidR="006F2C20" w:rsidRDefault="00172068" w:rsidP="004E5F4C">
      <w:pPr>
        <w:spacing w:line="480" w:lineRule="auto"/>
        <w:jc w:val="right"/>
        <w:rPr>
          <w:rFonts w:eastAsiaTheme="minorEastAsia"/>
        </w:rPr>
      </w:pPr>
      <m:oMath>
        <m:r>
          <w:rPr>
            <w:rFonts w:ascii="Cambria Math" w:eastAsiaTheme="minorEastAsia" w:hAnsi="Cambria Math"/>
          </w:rPr>
          <m:t>local cost function</m:t>
        </m:r>
        <m:d>
          <m:dPr>
            <m:ctrlPr>
              <w:rPr>
                <w:rFonts w:ascii="Cambria Math" w:eastAsiaTheme="minorEastAsia" w:hAnsi="Cambria Math"/>
                <w:i/>
              </w:rPr>
            </m:ctrlPr>
          </m:dPr>
          <m:e>
            <m:r>
              <w:rPr>
                <w:rFonts w:ascii="Cambria Math" w:eastAsiaTheme="minorEastAsia" w:hAnsi="Cambria Math"/>
              </w:rPr>
              <m:t>lcm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v</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v</m:t>
                        </m:r>
                      </m:sup>
                    </m:sSubSup>
                    <m:r>
                      <w:rPr>
                        <w:rFonts w:ascii="Cambria Math" w:eastAsiaTheme="minorEastAsia" w:hAnsi="Cambria Math"/>
                      </w:rPr>
                      <m:t>|</m:t>
                    </m:r>
                  </m:e>
                  <m:sup>
                    <m:r>
                      <w:rPr>
                        <w:rFonts w:ascii="Cambria Math" w:eastAsiaTheme="minorEastAsia" w:hAnsi="Cambria Math"/>
                      </w:rPr>
                      <m:t>p</m:t>
                    </m:r>
                  </m:sup>
                </m:sSup>
              </m:e>
            </m:nary>
            <m:r>
              <w:rPr>
                <w:rFonts w:ascii="Cambria Math" w:eastAsiaTheme="minorEastAsia" w:hAnsi="Cambria Math"/>
              </w:rPr>
              <m:t>)</m:t>
            </m:r>
          </m:e>
          <m:sup>
            <m:r>
              <w:rPr>
                <w:rFonts w:ascii="Cambria Math" w:eastAsiaTheme="minorEastAsia" w:hAnsi="Cambria Math"/>
              </w:rPr>
              <m:t>1/p</m:t>
            </m:r>
          </m:sup>
        </m:sSup>
      </m:oMath>
      <w:r>
        <w:rPr>
          <w:rFonts w:eastAsiaTheme="minorEastAsia"/>
        </w:rPr>
        <w:t xml:space="preserve">                                            (1)</w:t>
      </w:r>
    </w:p>
    <w:p w14:paraId="0C3AF2AF" w14:textId="2511CCC9" w:rsidR="00172068" w:rsidRDefault="00F82EA9" w:rsidP="00FC08FE">
      <w:pPr>
        <w:spacing w:line="480" w:lineRule="auto"/>
        <w:jc w:val="both"/>
        <w:rPr>
          <w:rFonts w:eastAsiaTheme="minorEastAsia"/>
        </w:rPr>
      </w:pPr>
      <w:r>
        <w:rPr>
          <w:rFonts w:eastAsiaTheme="minorEastAsia"/>
        </w:rPr>
        <w:t>where</w:t>
      </w:r>
      <w:r w:rsidR="00172068">
        <w:rPr>
          <w:rFonts w:eastAsiaTheme="minorEastAsia"/>
        </w:rPr>
        <w:t xml:space="preserve">: </w:t>
      </w:r>
      <w:proofErr w:type="gramStart"/>
      <w:r w:rsidR="00172068">
        <w:rPr>
          <w:rFonts w:eastAsiaTheme="minorEastAsia"/>
        </w:rPr>
        <w:t>x ,</w:t>
      </w:r>
      <w:proofErr w:type="gramEnd"/>
      <w:r w:rsidR="00172068">
        <w:rPr>
          <w:rFonts w:eastAsiaTheme="minorEastAsia"/>
        </w:rPr>
        <w:t xml:space="preserve"> y are time series</w:t>
      </w:r>
    </w:p>
    <w:p w14:paraId="4D1AEE80" w14:textId="734AF998" w:rsidR="00F82EA9" w:rsidRDefault="00C660FF" w:rsidP="00F82EA9">
      <w:pPr>
        <w:spacing w:line="48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DTW</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lcm</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p</m:t>
                        </m:r>
                      </m:sup>
                    </m:sSup>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den>
                </m:f>
              </m:e>
            </m:nary>
            <m:r>
              <w:rPr>
                <w:rFonts w:ascii="Cambria Math" w:eastAsiaTheme="minorEastAsia" w:hAnsi="Cambria Math"/>
              </w:rPr>
              <m:t>)</m:t>
            </m:r>
          </m:e>
          <m:sup>
            <m:r>
              <w:rPr>
                <w:rFonts w:ascii="Cambria Math" w:eastAsiaTheme="minorEastAsia" w:hAnsi="Cambria Math"/>
              </w:rPr>
              <m:t>1/p</m:t>
            </m:r>
          </m:sup>
        </m:sSup>
        <m:r>
          <w:rPr>
            <w:rFonts w:ascii="Cambria Math" w:eastAsiaTheme="minorEastAsia" w:hAnsi="Cambria Math"/>
          </w:rPr>
          <m:t>, ∀kεφ</m:t>
        </m:r>
      </m:oMath>
      <w:r w:rsidR="00F82EA9">
        <w:rPr>
          <w:rFonts w:eastAsiaTheme="minorEastAsia"/>
        </w:rPr>
        <w:t xml:space="preserve">                                            (1)</w:t>
      </w:r>
    </w:p>
    <w:p w14:paraId="251FA0BB" w14:textId="77777777" w:rsidR="00172068" w:rsidRDefault="00172068" w:rsidP="00FC08FE">
      <w:pPr>
        <w:spacing w:line="480" w:lineRule="auto"/>
        <w:jc w:val="both"/>
        <w:rPr>
          <w:rFonts w:eastAsiaTheme="minorEastAsia"/>
        </w:rPr>
      </w:pPr>
    </w:p>
    <w:p w14:paraId="06A11124" w14:textId="6CD897F9" w:rsidR="005511AE" w:rsidRDefault="000273CD" w:rsidP="00313B8A">
      <w:pPr>
        <w:spacing w:line="480" w:lineRule="auto"/>
        <w:jc w:val="both"/>
        <w:rPr>
          <w:rFonts w:eastAsiaTheme="minorEastAsia"/>
        </w:rPr>
      </w:pPr>
      <w:r>
        <w:rPr>
          <w:rFonts w:eastAsiaTheme="minorEastAsia"/>
        </w:rPr>
        <w:t xml:space="preserve">These measures are: </w:t>
      </w:r>
      <w:commentRangeStart w:id="46"/>
      <w:r w:rsidR="00FC08FE">
        <w:rPr>
          <w:rFonts w:eastAsiaTheme="minorEastAsia"/>
        </w:rPr>
        <w:t>dynamic time wrapping (</w:t>
      </w:r>
      <w:proofErr w:type="spellStart"/>
      <w:r w:rsidR="00FC08FE">
        <w:rPr>
          <w:rFonts w:eastAsiaTheme="minorEastAsia"/>
        </w:rPr>
        <w:t>dtw</w:t>
      </w:r>
      <w:proofErr w:type="spellEnd"/>
      <w:r w:rsidR="00FC08FE">
        <w:rPr>
          <w:rFonts w:eastAsiaTheme="minorEastAsia"/>
        </w:rPr>
        <w:t>)</w:t>
      </w:r>
      <w:r>
        <w:rPr>
          <w:rFonts w:eastAsiaTheme="minorEastAsia"/>
        </w:rPr>
        <w:t>,</w:t>
      </w:r>
      <w:r w:rsidR="00960118">
        <w:rPr>
          <w:rFonts w:eastAsiaTheme="minorEastAsia"/>
        </w:rPr>
        <w:t xml:space="preserve"> </w:t>
      </w:r>
      <w:proofErr w:type="spellStart"/>
      <w:r w:rsidR="00313B8A">
        <w:rPr>
          <w:rFonts w:eastAsiaTheme="minorEastAsia"/>
        </w:rPr>
        <w:t>dtw</w:t>
      </w:r>
      <w:proofErr w:type="spellEnd"/>
      <w:r w:rsidR="00313B8A">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 xml:space="preserve">2 </m:t>
            </m:r>
          </m:sub>
        </m:sSub>
        <m:r>
          <w:rPr>
            <w:rFonts w:ascii="Cambria Math" w:eastAsiaTheme="minorEastAsia" w:hAnsi="Cambria Math"/>
          </w:rPr>
          <m:t>norm</m:t>
        </m:r>
      </m:oMath>
      <w:r w:rsidR="00313B8A">
        <w:rPr>
          <w:rFonts w:eastAsiaTheme="minorEastAsia"/>
        </w:rPr>
        <w:t xml:space="preserve"> (dtw2)</w:t>
      </w:r>
      <w:r w:rsidR="00960118">
        <w:rPr>
          <w:rFonts w:eastAsiaTheme="minorEastAsia"/>
        </w:rPr>
        <w:t xml:space="preserve">, </w:t>
      </w:r>
      <w:r w:rsidR="00E73911">
        <w:rPr>
          <w:rFonts w:eastAsiaTheme="minorEastAsia"/>
        </w:rPr>
        <w:t xml:space="preserve">fast version of </w:t>
      </w:r>
      <w:proofErr w:type="spellStart"/>
      <w:r w:rsidR="00E73911">
        <w:rPr>
          <w:rFonts w:eastAsiaTheme="minorEastAsia"/>
        </w:rPr>
        <w:t>dtw</w:t>
      </w:r>
      <w:proofErr w:type="spellEnd"/>
      <w:r w:rsidR="00E73911">
        <w:rPr>
          <w:rFonts w:eastAsiaTheme="minorEastAsia"/>
        </w:rPr>
        <w:t xml:space="preserve"> (</w:t>
      </w:r>
      <m:oMath>
        <m:r>
          <w:rPr>
            <w:rFonts w:ascii="Cambria Math" w:eastAsiaTheme="minorEastAsia" w:hAnsi="Cambria Math"/>
          </w:rPr>
          <m:t>dtw_basic</m:t>
        </m:r>
      </m:oMath>
      <w:r w:rsidR="00E73911">
        <w:rPr>
          <w:rFonts w:eastAsiaTheme="minorEastAsia"/>
        </w:rPr>
        <w:t>)</w:t>
      </w:r>
      <w:r w:rsidR="00960118">
        <w:rPr>
          <w:rFonts w:eastAsiaTheme="minorEastAsia"/>
        </w:rPr>
        <w:t xml:space="preserve">, </w:t>
      </w:r>
      <w:proofErr w:type="spellStart"/>
      <w:r w:rsidR="00960118">
        <w:rPr>
          <w:rFonts w:eastAsiaTheme="minorEastAsia"/>
        </w:rPr>
        <w:t>dtw</w:t>
      </w:r>
      <w:r w:rsidR="00313B8A">
        <w:rPr>
          <w:rFonts w:eastAsiaTheme="minorEastAsia"/>
        </w:rPr>
        <w:t>with</w:t>
      </w:r>
      <w:proofErr w:type="spellEnd"/>
      <w:r w:rsidR="00313B8A">
        <w:rPr>
          <w:rFonts w:eastAsiaTheme="minorEastAsia"/>
        </w:rPr>
        <w:t xml:space="preserve"> proxy and </w:t>
      </w:r>
      <w:proofErr w:type="spellStart"/>
      <w:r w:rsidR="00313B8A" w:rsidRPr="00FB6B88">
        <w:rPr>
          <w:rFonts w:eastAsiaTheme="minorEastAsia"/>
        </w:rPr>
        <w:t>Lemire's</w:t>
      </w:r>
      <w:proofErr w:type="spellEnd"/>
      <w:r w:rsidR="00313B8A" w:rsidRPr="00FB6B88">
        <w:rPr>
          <w:rFonts w:eastAsiaTheme="minorEastAsia"/>
        </w:rPr>
        <w:t xml:space="preserve"> </w:t>
      </w:r>
      <w:r w:rsidR="00313B8A">
        <w:rPr>
          <w:rFonts w:eastAsiaTheme="minorEastAsia"/>
        </w:rPr>
        <w:fldChar w:fldCharType="begin"/>
      </w:r>
      <w:r w:rsidR="00313B8A">
        <w:rPr>
          <w:rFonts w:eastAsiaTheme="minorEastAsia"/>
        </w:rPr>
        <w:instrText xml:space="preserve"> ADDIN EN.CITE &lt;EndNote&gt;&lt;Cite&gt;&lt;Author&gt;Lemire&lt;/Author&gt;&lt;Year&gt;2009&lt;/Year&gt;&lt;RecNum&gt;5&lt;/RecNum&gt;&lt;DisplayText&gt;[4]&lt;/DisplayText&gt;&lt;record&gt;&lt;rec-number&gt;5&lt;/rec-number&gt;&lt;foreign-keys&gt;&lt;key app="EN" db-id="epvft0spawwtpwext9kxwx94ztrspvrp9r2a" timestamp="1532499634"&gt;5&lt;/key&gt;&lt;/foreign-keys&gt;&lt;ref-type name="Journal Article"&gt;17&lt;/ref-type&gt;&lt;contributors&gt;&lt;authors&gt;&lt;author&gt;Lemire, Daniel&lt;/author&gt;&lt;/authors&gt;&lt;/contributors&gt;&lt;titles&gt;&lt;title&gt;Faster retrieval with a two-pass dynamic-time-warping lower bound&lt;/title&gt;&lt;secondary-title&gt;Pattern recognition&lt;/secondary-title&gt;&lt;/titles&gt;&lt;periodical&gt;&lt;full-title&gt;Pattern recognition&lt;/full-title&gt;&lt;/periodical&gt;&lt;pages&gt;2169-2180&lt;/pages&gt;&lt;volume&gt;42&lt;/volume&gt;&lt;number&gt;9&lt;/number&gt;&lt;dates&gt;&lt;year&gt;2009&lt;/year&gt;&lt;/dates&gt;&lt;isbn&gt;0031-3203&lt;/isbn&gt;&lt;urls&gt;&lt;/urls&gt;&lt;/record&gt;&lt;/Cite&gt;&lt;/EndNote&gt;</w:instrText>
      </w:r>
      <w:r w:rsidR="00313B8A">
        <w:rPr>
          <w:rFonts w:eastAsiaTheme="minorEastAsia"/>
        </w:rPr>
        <w:fldChar w:fldCharType="separate"/>
      </w:r>
      <w:r w:rsidR="00313B8A">
        <w:rPr>
          <w:rFonts w:eastAsiaTheme="minorEastAsia"/>
          <w:noProof/>
        </w:rPr>
        <w:t>[4]</w:t>
      </w:r>
      <w:r w:rsidR="00313B8A">
        <w:rPr>
          <w:rFonts w:eastAsiaTheme="minorEastAsia"/>
        </w:rPr>
        <w:fldChar w:fldCharType="end"/>
      </w:r>
      <w:r w:rsidR="00313B8A">
        <w:rPr>
          <w:rFonts w:eastAsiaTheme="minorEastAsia"/>
        </w:rPr>
        <w:t xml:space="preserve">  lower bound </w:t>
      </w:r>
      <w:r w:rsidR="00FB6B88">
        <w:rPr>
          <w:rFonts w:eastAsiaTheme="minorEastAsia"/>
        </w:rPr>
        <w:t>(</w:t>
      </w:r>
      <m:oMath>
        <m:r>
          <w:rPr>
            <w:rFonts w:ascii="Cambria Math" w:eastAsiaTheme="minorEastAsia" w:hAnsi="Cambria Math"/>
          </w:rPr>
          <m:t>dtw_lb</m:t>
        </m:r>
      </m:oMath>
      <w:r w:rsidR="00FB6B88">
        <w:rPr>
          <w:rFonts w:eastAsiaTheme="minorEastAsia"/>
        </w:rPr>
        <w:t>)</w:t>
      </w:r>
      <w:r w:rsidR="00FB6B88" w:rsidDel="00FB6B88">
        <w:rPr>
          <w:rFonts w:eastAsiaTheme="minorEastAsia"/>
        </w:rPr>
        <w:t xml:space="preserve"> </w:t>
      </w:r>
      <w:r w:rsidR="00960118">
        <w:rPr>
          <w:rFonts w:eastAsiaTheme="minorEastAsia"/>
        </w:rPr>
        <w:t xml:space="preserve">, </w:t>
      </w:r>
      <w:proofErr w:type="spellStart"/>
      <w:r w:rsidR="006311F9">
        <w:rPr>
          <w:rFonts w:eastAsiaTheme="minorEastAsia"/>
        </w:rPr>
        <w:t>dtw</w:t>
      </w:r>
      <w:proofErr w:type="spellEnd"/>
      <w:r w:rsidR="006311F9">
        <w:rPr>
          <w:rFonts w:eastAsiaTheme="minorEastAsia"/>
        </w:rPr>
        <w:t xml:space="preserve"> with Keogh</w:t>
      </w:r>
      <w:r w:rsidR="006311F9" w:rsidRPr="00FB6B88">
        <w:rPr>
          <w:rFonts w:eastAsiaTheme="minorEastAsia"/>
        </w:rPr>
        <w:t>'s</w:t>
      </w:r>
      <w:r w:rsidR="006311F9">
        <w:rPr>
          <w:rFonts w:eastAsiaTheme="minorEastAsia"/>
        </w:rPr>
        <w:t xml:space="preserve"> </w:t>
      </w:r>
      <w:r w:rsidR="006311F9">
        <w:rPr>
          <w:rFonts w:eastAsiaTheme="minorEastAsia"/>
        </w:rPr>
        <w:fldChar w:fldCharType="begin"/>
      </w:r>
      <w:r w:rsidR="006311F9">
        <w:rPr>
          <w:rFonts w:eastAsiaTheme="minorEastAsia"/>
        </w:rPr>
        <w:instrText xml:space="preserve"> ADDIN EN.CITE &lt;EndNote&gt;&lt;Cite&gt;&lt;Author&gt;Keogh&lt;/Author&gt;&lt;Year&gt;2005&lt;/Year&gt;&lt;RecNum&gt;6&lt;/RecNum&gt;&lt;DisplayText&gt;[5]&lt;/DisplayText&gt;&lt;record&gt;&lt;rec-number&gt;6&lt;/rec-number&gt;&lt;foreign-keys&gt;&lt;key app="EN" db-id="epvft0spawwtpwext9kxwx94ztrspvrp9r2a" timestamp="1532501013"&gt;6&lt;/key&gt;&lt;/foreign-keys&gt;&lt;ref-type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dates&gt;&lt;isbn&gt;0219-1377&lt;/isbn&gt;&lt;urls&gt;&lt;/urls&gt;&lt;/record&gt;&lt;/Cite&gt;&lt;/EndNote&gt;</w:instrText>
      </w:r>
      <w:r w:rsidR="006311F9">
        <w:rPr>
          <w:rFonts w:eastAsiaTheme="minorEastAsia"/>
        </w:rPr>
        <w:fldChar w:fldCharType="separate"/>
      </w:r>
      <w:r w:rsidR="006311F9">
        <w:rPr>
          <w:rFonts w:eastAsiaTheme="minorEastAsia"/>
          <w:noProof/>
        </w:rPr>
        <w:t>[5]</w:t>
      </w:r>
      <w:r w:rsidR="006311F9">
        <w:rPr>
          <w:rFonts w:eastAsiaTheme="minorEastAsia"/>
        </w:rPr>
        <w:fldChar w:fldCharType="end"/>
      </w:r>
      <w:r w:rsidR="006311F9">
        <w:rPr>
          <w:rFonts w:eastAsiaTheme="minorEastAsia"/>
        </w:rPr>
        <w:t xml:space="preserve"> lower bound (</w:t>
      </w:r>
      <w:proofErr w:type="spellStart"/>
      <w:r w:rsidR="00960118">
        <w:rPr>
          <w:rFonts w:eastAsiaTheme="minorEastAsia"/>
        </w:rPr>
        <w:t>lbk</w:t>
      </w:r>
      <w:proofErr w:type="spellEnd"/>
      <w:r w:rsidR="006311F9">
        <w:rPr>
          <w:rFonts w:eastAsiaTheme="minorEastAsia"/>
        </w:rPr>
        <w:t>)</w:t>
      </w:r>
      <w:r w:rsidR="00960118">
        <w:rPr>
          <w:rFonts w:eastAsiaTheme="minorEastAsia"/>
        </w:rPr>
        <w:t xml:space="preserve">, </w:t>
      </w:r>
      <w:proofErr w:type="spellStart"/>
      <w:r w:rsidR="006311F9">
        <w:rPr>
          <w:rFonts w:eastAsiaTheme="minorEastAsia"/>
        </w:rPr>
        <w:t>dtw</w:t>
      </w:r>
      <w:proofErr w:type="spellEnd"/>
      <w:r w:rsidR="006311F9">
        <w:rPr>
          <w:rFonts w:eastAsiaTheme="minorEastAsia"/>
        </w:rPr>
        <w:t xml:space="preserve"> with </w:t>
      </w:r>
      <w:proofErr w:type="spellStart"/>
      <w:r w:rsidR="006311F9" w:rsidRPr="00FB6B88">
        <w:rPr>
          <w:rFonts w:eastAsiaTheme="minorEastAsia"/>
        </w:rPr>
        <w:t>Lemire's</w:t>
      </w:r>
      <w:proofErr w:type="spellEnd"/>
      <w:r w:rsidR="006311F9" w:rsidRPr="00FB6B88">
        <w:rPr>
          <w:rFonts w:eastAsiaTheme="minorEastAsia"/>
        </w:rPr>
        <w:t xml:space="preserve"> </w:t>
      </w:r>
      <w:r w:rsidR="006311F9">
        <w:rPr>
          <w:rFonts w:eastAsiaTheme="minorEastAsia"/>
        </w:rPr>
        <w:fldChar w:fldCharType="begin"/>
      </w:r>
      <w:r w:rsidR="006311F9">
        <w:rPr>
          <w:rFonts w:eastAsiaTheme="minorEastAsia"/>
        </w:rPr>
        <w:instrText xml:space="preserve"> ADDIN EN.CITE &lt;EndNote&gt;&lt;Cite&gt;&lt;Author&gt;Lemire&lt;/Author&gt;&lt;Year&gt;2009&lt;/Year&gt;&lt;RecNum&gt;5&lt;/RecNum&gt;&lt;DisplayText&gt;[4]&lt;/DisplayText&gt;&lt;record&gt;&lt;rec-number&gt;5&lt;/rec-number&gt;&lt;foreign-keys&gt;&lt;key app="EN" db-id="epvft0spawwtpwext9kxwx94ztrspvrp9r2a" timestamp="1532499634"&gt;5&lt;/key&gt;&lt;/foreign-keys&gt;&lt;ref-type name="Journal Article"&gt;17&lt;/ref-type&gt;&lt;contributors&gt;&lt;authors&gt;&lt;author&gt;Lemire, Daniel&lt;/author&gt;&lt;/authors&gt;&lt;/contributors&gt;&lt;titles&gt;&lt;title&gt;Faster retrieval with a two-pass dynamic-time-warping lower bound&lt;/title&gt;&lt;secondary-title&gt;Pattern recognition&lt;/secondary-title&gt;&lt;/titles&gt;&lt;periodical&gt;&lt;full-title&gt;Pattern recognition&lt;/full-title&gt;&lt;/periodical&gt;&lt;pages&gt;2169-2180&lt;/pages&gt;&lt;volume&gt;42&lt;/volume&gt;&lt;number&gt;9&lt;/number&gt;&lt;dates&gt;&lt;year&gt;2009&lt;/year&gt;&lt;/dates&gt;&lt;isbn&gt;0031-3203&lt;/isbn&gt;&lt;urls&gt;&lt;/urls&gt;&lt;/record&gt;&lt;/Cite&gt;&lt;/EndNote&gt;</w:instrText>
      </w:r>
      <w:r w:rsidR="006311F9">
        <w:rPr>
          <w:rFonts w:eastAsiaTheme="minorEastAsia"/>
        </w:rPr>
        <w:fldChar w:fldCharType="separate"/>
      </w:r>
      <w:r w:rsidR="006311F9">
        <w:rPr>
          <w:rFonts w:eastAsiaTheme="minorEastAsia"/>
          <w:noProof/>
        </w:rPr>
        <w:t>[4]</w:t>
      </w:r>
      <w:r w:rsidR="006311F9">
        <w:rPr>
          <w:rFonts w:eastAsiaTheme="minorEastAsia"/>
        </w:rPr>
        <w:fldChar w:fldCharType="end"/>
      </w:r>
      <w:r w:rsidR="006311F9">
        <w:rPr>
          <w:rFonts w:eastAsiaTheme="minorEastAsia"/>
        </w:rPr>
        <w:t xml:space="preserve"> </w:t>
      </w:r>
      <w:r w:rsidR="006311F9" w:rsidRPr="00FB6B88">
        <w:rPr>
          <w:rFonts w:eastAsiaTheme="minorEastAsia"/>
        </w:rPr>
        <w:t>lower bound</w:t>
      </w:r>
      <w:r w:rsidR="006311F9">
        <w:rPr>
          <w:rFonts w:eastAsiaTheme="minorEastAsia"/>
        </w:rPr>
        <w:t xml:space="preserve"> (</w:t>
      </w:r>
      <w:proofErr w:type="spellStart"/>
      <w:r w:rsidR="00960118">
        <w:rPr>
          <w:rFonts w:eastAsiaTheme="minorEastAsia"/>
        </w:rPr>
        <w:t>lbi</w:t>
      </w:r>
      <w:proofErr w:type="spellEnd"/>
      <w:r w:rsidR="006311F9">
        <w:rPr>
          <w:rFonts w:eastAsiaTheme="minorEastAsia"/>
        </w:rPr>
        <w:t>)</w:t>
      </w:r>
      <w:r w:rsidR="00960118">
        <w:rPr>
          <w:rFonts w:eastAsiaTheme="minorEastAsia"/>
        </w:rPr>
        <w:t xml:space="preserve">, </w:t>
      </w:r>
      <w:r w:rsidR="006311F9">
        <w:rPr>
          <w:rFonts w:eastAsiaTheme="minorEastAsia"/>
        </w:rPr>
        <w:t>s</w:t>
      </w:r>
      <w:r w:rsidR="006311F9" w:rsidRPr="006311F9">
        <w:rPr>
          <w:rFonts w:eastAsiaTheme="minorEastAsia"/>
        </w:rPr>
        <w:t xml:space="preserve">hape-based distance </w:t>
      </w:r>
      <w:r w:rsidR="006311F9">
        <w:rPr>
          <w:rFonts w:eastAsiaTheme="minorEastAsia"/>
        </w:rPr>
        <w:t>(</w:t>
      </w:r>
      <w:proofErr w:type="spellStart"/>
      <w:r w:rsidR="00960118">
        <w:rPr>
          <w:rFonts w:eastAsiaTheme="minorEastAsia"/>
        </w:rPr>
        <w:t>sbd</w:t>
      </w:r>
      <w:proofErr w:type="spellEnd"/>
      <w:r w:rsidR="006311F9">
        <w:rPr>
          <w:rFonts w:eastAsiaTheme="minorEastAsia"/>
        </w:rPr>
        <w:t>)</w:t>
      </w:r>
      <w:r w:rsidR="00960118">
        <w:rPr>
          <w:rFonts w:eastAsiaTheme="minorEastAsia"/>
        </w:rPr>
        <w:t xml:space="preserve">, </w:t>
      </w:r>
      <w:r w:rsidR="006311F9">
        <w:rPr>
          <w:rFonts w:eastAsiaTheme="minorEastAsia"/>
        </w:rPr>
        <w:t>g</w:t>
      </w:r>
      <w:r w:rsidR="006311F9" w:rsidRPr="006311F9">
        <w:rPr>
          <w:rFonts w:eastAsiaTheme="minorEastAsia"/>
        </w:rPr>
        <w:t>lobal alignment kernels</w:t>
      </w:r>
      <w:r w:rsidR="006311F9">
        <w:rPr>
          <w:rFonts w:eastAsiaTheme="minorEastAsia"/>
        </w:rPr>
        <w:t xml:space="preserve"> (</w:t>
      </w:r>
      <w:proofErr w:type="spellStart"/>
      <w:r w:rsidR="00960118">
        <w:rPr>
          <w:rFonts w:eastAsiaTheme="minorEastAsia"/>
        </w:rPr>
        <w:t>gak</w:t>
      </w:r>
      <w:proofErr w:type="spellEnd"/>
      <w:r w:rsidR="006311F9">
        <w:rPr>
          <w:rFonts w:eastAsiaTheme="minorEastAsia"/>
        </w:rPr>
        <w:t>)</w:t>
      </w:r>
      <w:r w:rsidR="00960118">
        <w:rPr>
          <w:rFonts w:eastAsiaTheme="minorEastAsia"/>
        </w:rPr>
        <w:t xml:space="preserve">, and </w:t>
      </w:r>
      <w:proofErr w:type="spellStart"/>
      <w:r w:rsidR="006311F9">
        <w:rPr>
          <w:rFonts w:eastAsiaTheme="minorEastAsia"/>
        </w:rPr>
        <w:t>soft_dtw</w:t>
      </w:r>
      <w:proofErr w:type="spellEnd"/>
      <w:r w:rsidR="006311F9">
        <w:rPr>
          <w:rFonts w:eastAsiaTheme="minorEastAsia"/>
        </w:rPr>
        <w:t xml:space="preserve"> (</w:t>
      </w:r>
      <w:proofErr w:type="spellStart"/>
      <w:r w:rsidR="00960118">
        <w:rPr>
          <w:rFonts w:eastAsiaTheme="minorEastAsia"/>
        </w:rPr>
        <w:t>sdtw</w:t>
      </w:r>
      <w:proofErr w:type="spellEnd"/>
      <w:r w:rsidR="006311F9">
        <w:rPr>
          <w:rFonts w:eastAsiaTheme="minorEastAsia"/>
        </w:rPr>
        <w:t>)</w:t>
      </w:r>
      <w:r w:rsidR="00960118">
        <w:rPr>
          <w:rFonts w:eastAsiaTheme="minorEastAsia"/>
        </w:rPr>
        <w:t xml:space="preserve">. </w:t>
      </w:r>
      <w:commentRangeEnd w:id="46"/>
      <w:r w:rsidR="00315275">
        <w:rPr>
          <w:rStyle w:val="CommentReference"/>
        </w:rPr>
        <w:commentReference w:id="46"/>
      </w:r>
      <w:proofErr w:type="spellStart"/>
      <w:r w:rsidR="00960118">
        <w:rPr>
          <w:rFonts w:eastAsiaTheme="minorEastAsia"/>
        </w:rPr>
        <w:t>dtw</w:t>
      </w:r>
      <w:proofErr w:type="spellEnd"/>
      <w:r w:rsidR="00960118">
        <w:rPr>
          <w:rFonts w:eastAsiaTheme="minorEastAsia"/>
        </w:rPr>
        <w:t xml:space="preserve"> tries to calculate optimum wrapping distance between </w:t>
      </w:r>
      <w:r w:rsidR="00FA49F5">
        <w:rPr>
          <w:rFonts w:eastAsiaTheme="minorEastAsia"/>
        </w:rPr>
        <w:t xml:space="preserve">the candidate </w:t>
      </w:r>
      <w:r w:rsidR="00960118">
        <w:rPr>
          <w:rFonts w:eastAsiaTheme="minorEastAsia"/>
        </w:rPr>
        <w:t xml:space="preserve">time series. </w:t>
      </w:r>
      <w:r w:rsidR="009C4CF5">
        <w:rPr>
          <w:rFonts w:eastAsiaTheme="minorEastAsia"/>
        </w:rPr>
        <w:t>T</w:t>
      </w:r>
      <w:r w:rsidR="00371A20">
        <w:rPr>
          <w:rFonts w:eastAsiaTheme="minorEastAsia"/>
        </w:rPr>
        <w:t xml:space="preserve">his dynamic programming algorithm </w:t>
      </w:r>
      <w:r w:rsidR="009C4CF5">
        <w:rPr>
          <w:rFonts w:eastAsiaTheme="minorEastAsia"/>
        </w:rPr>
        <w:t xml:space="preserve">is developed to overcome some of constrains </w:t>
      </w:r>
      <w:r w:rsidR="00FA49F5">
        <w:rPr>
          <w:rFonts w:eastAsiaTheme="minorEastAsia"/>
        </w:rPr>
        <w:t xml:space="preserve">inherent </w:t>
      </w:r>
      <w:r w:rsidR="009C4CF5">
        <w:rPr>
          <w:rFonts w:eastAsiaTheme="minorEastAsia"/>
        </w:rPr>
        <w:t xml:space="preserve">in </w:t>
      </w:r>
      <w:r w:rsidR="00FA49F5">
        <w:rPr>
          <w:rFonts w:eastAsiaTheme="minorEastAsia"/>
        </w:rPr>
        <w:t xml:space="preserve">the </w:t>
      </w:r>
      <w:r w:rsidR="009C4CF5">
        <w:rPr>
          <w:rFonts w:eastAsiaTheme="minorEastAsia"/>
        </w:rPr>
        <w:t xml:space="preserve">Euclidian distance </w:t>
      </w:r>
      <w:r w:rsidR="00FA49F5">
        <w:rPr>
          <w:rFonts w:eastAsiaTheme="minorEastAsia"/>
        </w:rPr>
        <w:t xml:space="preserve">based computations </w:t>
      </w:r>
      <w:r w:rsidR="00157E6A">
        <w:rPr>
          <w:rFonts w:eastAsiaTheme="minorEastAsia"/>
        </w:rPr>
        <w:fldChar w:fldCharType="begin">
          <w:fldData xml:space="preserve">PEVuZE5vdGU+PENpdGU+PEF1dGhvcj5CZXJuZHQ8L0F1dGhvcj48WWVhcj4xOTk0PC9ZZWFyPjxS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</w:fldData>
        </w:fldChar>
      </w:r>
      <w:r w:rsidR="006311F9">
        <w:rPr>
          <w:rFonts w:eastAsiaTheme="minorEastAsia"/>
        </w:rPr>
        <w:instrText xml:space="preserve"> ADDIN EN.CITE </w:instrText>
      </w:r>
      <w:r w:rsidR="006311F9">
        <w:rPr>
          <w:rFonts w:eastAsiaTheme="minorEastAsia"/>
        </w:rPr>
        <w:fldChar w:fldCharType="begin">
          <w:fldData xml:space="preserve">PEVuZE5vdGU+PENpdGU+PEF1dGhvcj5CZXJuZHQ8L0F1dGhvcj48WWVhcj4xOTk0PC9ZZWFyPjxS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</w:fldData>
        </w:fldChar>
      </w:r>
      <w:r w:rsidR="006311F9">
        <w:rPr>
          <w:rFonts w:eastAsiaTheme="minorEastAsia"/>
        </w:rPr>
        <w:instrText xml:space="preserve"> ADDIN EN.CITE.DATA </w:instrText>
      </w:r>
      <w:r w:rsidR="006311F9">
        <w:rPr>
          <w:rFonts w:eastAsiaTheme="minorEastAsia"/>
        </w:rPr>
      </w:r>
      <w:r w:rsidR="006311F9">
        <w:rPr>
          <w:rFonts w:eastAsiaTheme="minorEastAsia"/>
        </w:rPr>
        <w:fldChar w:fldCharType="end"/>
      </w:r>
      <w:r w:rsidR="00157E6A">
        <w:rPr>
          <w:rFonts w:eastAsiaTheme="minorEastAsia"/>
        </w:rPr>
      </w:r>
      <w:r w:rsidR="00157E6A">
        <w:rPr>
          <w:rFonts w:eastAsiaTheme="minorEastAsia"/>
        </w:rPr>
        <w:fldChar w:fldCharType="separate"/>
      </w:r>
      <w:r w:rsidR="006311F9">
        <w:rPr>
          <w:rFonts w:eastAsiaTheme="minorEastAsia"/>
          <w:noProof/>
        </w:rPr>
        <w:t>[3, 6, 7]</w:t>
      </w:r>
      <w:r w:rsidR="00157E6A">
        <w:rPr>
          <w:rFonts w:eastAsiaTheme="minorEastAsia"/>
        </w:rPr>
        <w:fldChar w:fldCharType="end"/>
      </w:r>
      <w:r w:rsidR="009C4CF5">
        <w:rPr>
          <w:rFonts w:eastAsiaTheme="minorEastAsia"/>
        </w:rPr>
        <w:t xml:space="preserve">. However, </w:t>
      </w:r>
      <w:r w:rsidR="00FA49F5">
        <w:rPr>
          <w:rFonts w:eastAsiaTheme="minorEastAsia"/>
        </w:rPr>
        <w:t xml:space="preserve">such approaches are </w:t>
      </w:r>
      <w:r w:rsidR="009C4CF5">
        <w:rPr>
          <w:rFonts w:eastAsiaTheme="minorEastAsia"/>
        </w:rPr>
        <w:t xml:space="preserve">computationally extensive and prone to </w:t>
      </w:r>
      <w:r w:rsidR="00157E6A" w:rsidRPr="00157E6A">
        <w:rPr>
          <w:rFonts w:eastAsiaTheme="minorEastAsia"/>
        </w:rPr>
        <w:t>implementation bias</w:t>
      </w:r>
      <w:r w:rsidR="00157E6A">
        <w:rPr>
          <w:rFonts w:eastAsiaTheme="minorEastAsia"/>
        </w:rPr>
        <w:t xml:space="preserve"> </w:t>
      </w:r>
      <w:r w:rsidR="00157E6A">
        <w:rPr>
          <w:rFonts w:eastAsiaTheme="minorEastAsia"/>
        </w:rPr>
        <w:fldChar w:fldCharType="begin"/>
      </w:r>
      <w:r w:rsidR="0069253F">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157E6A">
        <w:rPr>
          <w:rFonts w:eastAsiaTheme="minorEastAsia"/>
        </w:rPr>
        <w:fldChar w:fldCharType="separate"/>
      </w:r>
      <w:r w:rsidR="0069253F">
        <w:rPr>
          <w:rFonts w:eastAsiaTheme="minorEastAsia"/>
          <w:noProof/>
        </w:rPr>
        <w:t>[3]</w:t>
      </w:r>
      <w:r w:rsidR="00157E6A">
        <w:rPr>
          <w:rFonts w:eastAsiaTheme="minorEastAsia"/>
        </w:rPr>
        <w:fldChar w:fldCharType="end"/>
      </w:r>
      <w:r w:rsidR="00157E6A">
        <w:rPr>
          <w:rFonts w:eastAsiaTheme="minorEastAsia"/>
        </w:rPr>
        <w:t xml:space="preserve">. This algorithm </w:t>
      </w:r>
      <w:r w:rsidR="00FA49F5">
        <w:rPr>
          <w:rFonts w:eastAsiaTheme="minorEastAsia"/>
        </w:rPr>
        <w:t xml:space="preserve">is executed in </w:t>
      </w:r>
      <w:r w:rsidR="00157E6A">
        <w:rPr>
          <w:rFonts w:eastAsiaTheme="minorEastAsia"/>
        </w:rPr>
        <w:t>two steps. In the first step, a lo</w:t>
      </w:r>
      <w:r w:rsidR="005360F4">
        <w:rPr>
          <w:rFonts w:eastAsiaTheme="minorEastAsia"/>
        </w:rPr>
        <w:t xml:space="preserve">cal cost matrix (LCM) </w:t>
      </w:r>
      <w:r w:rsidR="00FA49F5">
        <w:rPr>
          <w:rFonts w:eastAsiaTheme="minorEastAsia"/>
        </w:rPr>
        <w:t xml:space="preserve">is derived </w:t>
      </w:r>
      <w:r w:rsidR="005360F4">
        <w:rPr>
          <w:rFonts w:eastAsiaTheme="minorEastAsia"/>
        </w:rPr>
        <w:t>with n (data points of time series 1) x m (data points of time series 2).</w:t>
      </w:r>
      <w:r w:rsidR="00356114">
        <w:rPr>
          <w:rFonts w:eastAsiaTheme="minorEastAsia"/>
        </w:rPr>
        <w:t xml:space="preserve"> Then </w:t>
      </w:r>
      <w:proofErr w:type="spellStart"/>
      <w:r w:rsidR="00356114">
        <w:rPr>
          <w:rFonts w:eastAsiaTheme="minorEastAsia"/>
        </w:rPr>
        <w:t>dtw</w:t>
      </w:r>
      <w:proofErr w:type="spellEnd"/>
      <w:r w:rsidR="00356114">
        <w:rPr>
          <w:rFonts w:eastAsiaTheme="minorEastAsia"/>
        </w:rPr>
        <w:t xml:space="preserve"> searches a shortest path that minimizes alignment between elements of the time series. Distance parameter of dtw2, </w:t>
      </w:r>
      <w:proofErr w:type="spellStart"/>
      <w:r w:rsidR="00356114">
        <w:rPr>
          <w:rFonts w:eastAsiaTheme="minorEastAsia"/>
        </w:rPr>
        <w:t>dtw_basic</w:t>
      </w:r>
      <w:proofErr w:type="spellEnd"/>
      <w:r w:rsidR="00356114">
        <w:rPr>
          <w:rFonts w:eastAsiaTheme="minorEastAsia"/>
        </w:rPr>
        <w:t xml:space="preserve">, and </w:t>
      </w:r>
      <w:proofErr w:type="spellStart"/>
      <w:r w:rsidR="00356114">
        <w:rPr>
          <w:rFonts w:eastAsiaTheme="minorEastAsia"/>
        </w:rPr>
        <w:t>dtw_lb</w:t>
      </w:r>
      <w:proofErr w:type="spellEnd"/>
      <w:r w:rsidR="00356114">
        <w:rPr>
          <w:rFonts w:eastAsiaTheme="minorEastAsia"/>
        </w:rPr>
        <w:t xml:space="preserve"> are special formations of the </w:t>
      </w:r>
      <w:proofErr w:type="spellStart"/>
      <w:r w:rsidR="00356114">
        <w:rPr>
          <w:rFonts w:eastAsiaTheme="minorEastAsia"/>
        </w:rPr>
        <w:t>dtw</w:t>
      </w:r>
      <w:proofErr w:type="spellEnd"/>
      <w:r w:rsidR="00356114">
        <w:rPr>
          <w:rFonts w:eastAsiaTheme="minorEastAsia"/>
        </w:rPr>
        <w:t>.</w:t>
      </w:r>
      <w:r w:rsidR="00F9232C">
        <w:rPr>
          <w:rFonts w:eastAsiaTheme="minorEastAsia"/>
        </w:rPr>
        <w:t xml:space="preserve"> In dtw2, the norm parameter of the second step has the power of 2. </w:t>
      </w:r>
      <w:proofErr w:type="spellStart"/>
      <w:r w:rsidR="00F9232C">
        <w:rPr>
          <w:rFonts w:eastAsiaTheme="minorEastAsia"/>
        </w:rPr>
        <w:t>dtw_basic</w:t>
      </w:r>
      <w:proofErr w:type="spellEnd"/>
      <w:r w:rsidR="00F9232C">
        <w:rPr>
          <w:rFonts w:eastAsiaTheme="minorEastAsia"/>
        </w:rPr>
        <w:t xml:space="preserve"> is the faster version of </w:t>
      </w:r>
      <w:proofErr w:type="spellStart"/>
      <w:r w:rsidR="00F9232C">
        <w:rPr>
          <w:rFonts w:eastAsiaTheme="minorEastAsia"/>
        </w:rPr>
        <w:t>dtw</w:t>
      </w:r>
      <w:proofErr w:type="spellEnd"/>
      <w:r w:rsidR="00F9232C">
        <w:rPr>
          <w:rFonts w:eastAsiaTheme="minorEastAsia"/>
        </w:rPr>
        <w:t xml:space="preserve"> algorithm but </w:t>
      </w:r>
      <w:r w:rsidR="00FA49F5">
        <w:rPr>
          <w:rFonts w:eastAsiaTheme="minorEastAsia"/>
        </w:rPr>
        <w:t xml:space="preserve">is mostly similar in functionality to </w:t>
      </w:r>
      <w:proofErr w:type="spellStart"/>
      <w:r w:rsidR="00FA49F5">
        <w:rPr>
          <w:rFonts w:eastAsiaTheme="minorEastAsia"/>
        </w:rPr>
        <w:t>dtw</w:t>
      </w:r>
      <w:proofErr w:type="spellEnd"/>
      <w:r w:rsidR="00F9232C">
        <w:rPr>
          <w:rFonts w:eastAsiaTheme="minorEastAsia"/>
        </w:rPr>
        <w:t>.</w:t>
      </w:r>
      <w:r w:rsidR="002277A8">
        <w:rPr>
          <w:rFonts w:eastAsiaTheme="minorEastAsia"/>
        </w:rPr>
        <w:t xml:space="preserve"> </w:t>
      </w:r>
      <w:r w:rsidR="00B6079F">
        <w:rPr>
          <w:rFonts w:eastAsiaTheme="minorEastAsia"/>
        </w:rPr>
        <w:t>Lower bounds (LBs) are developed to guarantee a distance</w:t>
      </w:r>
      <w:r w:rsidR="00FA49F5">
        <w:rPr>
          <w:rFonts w:eastAsiaTheme="minorEastAsia"/>
        </w:rPr>
        <w:t xml:space="preserve"> between the time series</w:t>
      </w:r>
      <w:r w:rsidR="00B6079F">
        <w:rPr>
          <w:rFonts w:eastAsiaTheme="minorEastAsia"/>
        </w:rPr>
        <w:t xml:space="preserve"> </w:t>
      </w:r>
      <w:r w:rsidR="00FA49F5">
        <w:rPr>
          <w:rFonts w:eastAsiaTheme="minorEastAsia"/>
        </w:rPr>
        <w:t xml:space="preserve">that </w:t>
      </w:r>
      <w:r w:rsidR="00B6079F">
        <w:rPr>
          <w:rFonts w:eastAsiaTheme="minorEastAsia"/>
        </w:rPr>
        <w:t xml:space="preserve">is less </w:t>
      </w:r>
      <w:r w:rsidR="00FA49F5">
        <w:rPr>
          <w:rFonts w:eastAsiaTheme="minorEastAsia"/>
        </w:rPr>
        <w:t xml:space="preserve">than or equal </w:t>
      </w:r>
      <w:r w:rsidR="00B6079F">
        <w:rPr>
          <w:rFonts w:eastAsiaTheme="minorEastAsia"/>
        </w:rPr>
        <w:t xml:space="preserve">to the </w:t>
      </w:r>
      <w:proofErr w:type="spellStart"/>
      <w:r w:rsidR="00B6079F">
        <w:rPr>
          <w:rFonts w:eastAsiaTheme="minorEastAsia"/>
        </w:rPr>
        <w:t>dtw</w:t>
      </w:r>
      <w:proofErr w:type="spellEnd"/>
      <w:r w:rsidR="00B6079F">
        <w:rPr>
          <w:rFonts w:eastAsiaTheme="minorEastAsia"/>
        </w:rPr>
        <w:t xml:space="preserve"> distance </w:t>
      </w:r>
      <w:r w:rsidR="00B6079F">
        <w:rPr>
          <w:rFonts w:eastAsiaTheme="minorEastAsia"/>
        </w:rPr>
        <w:fldChar w:fldCharType="begin"/>
      </w:r>
      <w:r w:rsidR="0069253F">
        <w:rPr>
          <w:rFonts w:eastAsiaTheme="minorEastAsia"/>
        </w:rPr>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B6079F">
        <w:rPr>
          <w:rFonts w:eastAsiaTheme="minorEastAsia"/>
        </w:rPr>
        <w:fldChar w:fldCharType="separate"/>
      </w:r>
      <w:r w:rsidR="0069253F">
        <w:rPr>
          <w:rFonts w:eastAsiaTheme="minorEastAsia"/>
          <w:noProof/>
        </w:rPr>
        <w:t>[3]</w:t>
      </w:r>
      <w:r w:rsidR="00B6079F">
        <w:rPr>
          <w:rFonts w:eastAsiaTheme="minorEastAsia"/>
        </w:rPr>
        <w:fldChar w:fldCharType="end"/>
      </w:r>
      <w:r w:rsidR="00B6079F">
        <w:rPr>
          <w:rFonts w:eastAsiaTheme="minorEastAsia"/>
        </w:rPr>
        <w:t xml:space="preserve">. Two of the proposed LBs are </w:t>
      </w:r>
      <w:commentRangeStart w:id="47"/>
      <w:proofErr w:type="spellStart"/>
      <w:r w:rsidR="00B6079F">
        <w:t>lbk</w:t>
      </w:r>
      <w:proofErr w:type="spellEnd"/>
      <w:r w:rsidR="00B6079F">
        <w:t xml:space="preserve"> </w:t>
      </w:r>
      <w:r w:rsidR="00B6079F">
        <w:fldChar w:fldCharType="begin"/>
      </w:r>
      <w:r w:rsidR="006311F9">
        <w:instrText xml:space="preserve"> ADDIN EN.CITE &lt;EndNote&gt;&lt;Cite&gt;&lt;Author&gt;Keogh&lt;/Author&gt;&lt;Year&gt;2005&lt;/Year&gt;&lt;RecNum&gt;6&lt;/RecNum&gt;&lt;DisplayText&gt;[5]&lt;/DisplayText&gt;&lt;record&gt;&lt;rec-number&gt;6&lt;/rec-number&gt;&lt;foreign-keys&gt;&lt;key app="EN" db-id="epvft0spawwtpwext9kxwx94ztrspvrp9r2a" timestamp="1532501013"&gt;6&lt;/key&gt;&lt;/foreign-keys&gt;&lt;ref-type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dates&gt;&lt;isbn&gt;0219-1377&lt;/isbn&gt;&lt;urls&gt;&lt;/urls&gt;&lt;/record&gt;&lt;/Cite&gt;&lt;/EndNote&gt;</w:instrText>
      </w:r>
      <w:r w:rsidR="00B6079F">
        <w:fldChar w:fldCharType="separate"/>
      </w:r>
      <w:r w:rsidR="006311F9">
        <w:rPr>
          <w:noProof/>
        </w:rPr>
        <w:t>[5]</w:t>
      </w:r>
      <w:r w:rsidR="00B6079F">
        <w:fldChar w:fldCharType="end"/>
      </w:r>
      <w:r w:rsidR="00B6079F">
        <w:t xml:space="preserve"> and </w:t>
      </w:r>
      <w:proofErr w:type="spellStart"/>
      <w:r w:rsidR="00B6079F">
        <w:t>lbi</w:t>
      </w:r>
      <w:proofErr w:type="spellEnd"/>
      <w:r w:rsidR="00B6079F">
        <w:t xml:space="preserve"> </w:t>
      </w:r>
      <w:commentRangeEnd w:id="47"/>
      <w:r w:rsidR="00FA49F5">
        <w:rPr>
          <w:rStyle w:val="CommentReference"/>
        </w:rPr>
        <w:commentReference w:id="47"/>
      </w:r>
      <w:r w:rsidR="00B6079F">
        <w:fldChar w:fldCharType="begin"/>
      </w:r>
      <w:r w:rsidR="00095E70">
        <w:instrText xml:space="preserve"> ADDIN EN.CITE &lt;EndNote&gt;&lt;Cite&gt;&lt;Author&gt;Lemire&lt;/Author&gt;&lt;Year&gt;2009&lt;/Year&gt;&lt;RecNum&gt;5&lt;/RecNum&gt;&lt;DisplayText&gt;[4]&lt;/DisplayText&gt;&lt;record&gt;&lt;rec-number&gt;5&lt;/rec-number&gt;&lt;foreign-keys&gt;&lt;key app="EN" db-id="epvft0spawwtpwext9kxwx94ztrspvrp9r2a" timestamp="1532499634"&gt;5&lt;/key&gt;&lt;/foreign-keys&gt;&lt;ref-type name="Journal Article"&gt;17&lt;/ref-type&gt;&lt;contributors&gt;&lt;authors&gt;&lt;author&gt;Lemire, Daniel&lt;/author&gt;&lt;/authors&gt;&lt;/contributors&gt;&lt;titles&gt;&lt;title&gt;Faster retrieval with a two-pass dynamic-time-warping lower bound&lt;/title&gt;&lt;secondary-title&gt;Pattern recognition&lt;/secondary-title&gt;&lt;/titles&gt;&lt;periodical&gt;&lt;full-title&gt;Pattern recognition&lt;/full-title&gt;&lt;/periodical&gt;&lt;pages&gt;2169-2180&lt;/pages&gt;&lt;volume&gt;42&lt;/volume&gt;&lt;number&gt;9&lt;/number&gt;&lt;dates&gt;&lt;year&gt;2009&lt;/year&gt;&lt;/dates&gt;&lt;isbn&gt;0031-3203&lt;/isbn&gt;&lt;urls&gt;&lt;/urls&gt;&lt;/record&gt;&lt;/Cite&gt;&lt;/EndNote&gt;</w:instrText>
      </w:r>
      <w:r w:rsidR="00B6079F">
        <w:fldChar w:fldCharType="separate"/>
      </w:r>
      <w:r w:rsidR="00095E70">
        <w:rPr>
          <w:noProof/>
        </w:rPr>
        <w:t>[4]</w:t>
      </w:r>
      <w:r w:rsidR="00B6079F">
        <w:fldChar w:fldCharType="end"/>
      </w:r>
      <w:r w:rsidR="00B6079F">
        <w:t xml:space="preserve">. </w:t>
      </w:r>
      <w:proofErr w:type="spellStart"/>
      <w:r w:rsidR="002277A8">
        <w:rPr>
          <w:rFonts w:eastAsiaTheme="minorEastAsia"/>
        </w:rPr>
        <w:t>dtw_lb</w:t>
      </w:r>
      <w:proofErr w:type="spellEnd"/>
      <w:r w:rsidR="00B6079F">
        <w:rPr>
          <w:rFonts w:eastAsiaTheme="minorEastAsia"/>
        </w:rPr>
        <w:t xml:space="preserve"> leverages </w:t>
      </w:r>
      <w:proofErr w:type="spellStart"/>
      <w:r w:rsidR="00B6079F">
        <w:rPr>
          <w:rFonts w:eastAsiaTheme="minorEastAsia"/>
        </w:rPr>
        <w:lastRenderedPageBreak/>
        <w:t>lbi</w:t>
      </w:r>
      <w:proofErr w:type="spellEnd"/>
      <w:r w:rsidR="00B6079F">
        <w:rPr>
          <w:rFonts w:eastAsiaTheme="minorEastAsia"/>
        </w:rPr>
        <w:t xml:space="preserve"> </w:t>
      </w:r>
      <w:r w:rsidR="00B6079F">
        <w:rPr>
          <w:rFonts w:eastAsiaTheme="minorEastAsia"/>
        </w:rPr>
        <w:fldChar w:fldCharType="begin"/>
      </w:r>
      <w:r w:rsidR="00095E70">
        <w:rPr>
          <w:rFonts w:eastAsiaTheme="minorEastAsia"/>
        </w:rPr>
        <w:instrText xml:space="preserve"> ADDIN EN.CITE &lt;EndNote&gt;&lt;Cite&gt;&lt;Author&gt;Lemire&lt;/Author&gt;&lt;Year&gt;2009&lt;/Year&gt;&lt;RecNum&gt;5&lt;/RecNum&gt;&lt;DisplayText&gt;[4]&lt;/DisplayText&gt;&lt;record&gt;&lt;rec-number&gt;5&lt;/rec-number&gt;&lt;foreign-keys&gt;&lt;key app="EN" db-id="epvft0spawwtpwext9kxwx94ztrspvrp9r2a" timestamp="1532499634"&gt;5&lt;/key&gt;&lt;/foreign-keys&gt;&lt;ref-type name="Journal Article"&gt;17&lt;/ref-type&gt;&lt;contributors&gt;&lt;authors&gt;&lt;author&gt;Lemire, Daniel&lt;/author&gt;&lt;/authors&gt;&lt;/contributors&gt;&lt;titles&gt;&lt;title&gt;Faster retrieval with a two-pass dynamic-time-warping lower bound&lt;/title&gt;&lt;secondary-title&gt;Pattern recognition&lt;/secondary-title&gt;&lt;/titles&gt;&lt;periodical&gt;&lt;full-title&gt;Pattern recognition&lt;/full-title&gt;&lt;/periodical&gt;&lt;pages&gt;2169-2180&lt;/pages&gt;&lt;volume&gt;42&lt;/volume&gt;&lt;number&gt;9&lt;/number&gt;&lt;dates&gt;&lt;year&gt;2009&lt;/year&gt;&lt;/dates&gt;&lt;isbn&gt;0031-3203&lt;/isbn&gt;&lt;urls&gt;&lt;/urls&gt;&lt;/record&gt;&lt;/Cite&gt;&lt;/EndNote&gt;</w:instrText>
      </w:r>
      <w:r w:rsidR="00B6079F">
        <w:rPr>
          <w:rFonts w:eastAsiaTheme="minorEastAsia"/>
        </w:rPr>
        <w:fldChar w:fldCharType="separate"/>
      </w:r>
      <w:r w:rsidR="00095E70">
        <w:rPr>
          <w:rFonts w:eastAsiaTheme="minorEastAsia"/>
          <w:noProof/>
        </w:rPr>
        <w:t>[4]</w:t>
      </w:r>
      <w:r w:rsidR="00B6079F">
        <w:rPr>
          <w:rFonts w:eastAsiaTheme="minorEastAsia"/>
        </w:rPr>
        <w:fldChar w:fldCharType="end"/>
      </w:r>
      <w:r w:rsidR="00B6079F">
        <w:rPr>
          <w:rFonts w:eastAsiaTheme="minorEastAsia"/>
        </w:rPr>
        <w:t xml:space="preserve"> over the nearest points for improving distance calculations in </w:t>
      </w:r>
      <w:proofErr w:type="spellStart"/>
      <w:r w:rsidR="00B6079F">
        <w:rPr>
          <w:rFonts w:eastAsiaTheme="minorEastAsia"/>
        </w:rPr>
        <w:t>dtw</w:t>
      </w:r>
      <w:proofErr w:type="spellEnd"/>
      <w:r w:rsidR="00B6079F">
        <w:rPr>
          <w:rFonts w:eastAsiaTheme="minorEastAsia"/>
        </w:rPr>
        <w:t xml:space="preserve">. </w:t>
      </w:r>
      <w:r w:rsidR="006318FE">
        <w:rPr>
          <w:rFonts w:eastAsiaTheme="minorEastAsia"/>
        </w:rPr>
        <w:t>The shape based distance (</w:t>
      </w:r>
      <w:proofErr w:type="spellStart"/>
      <w:r w:rsidR="006318FE">
        <w:rPr>
          <w:rFonts w:eastAsiaTheme="minorEastAsia"/>
        </w:rPr>
        <w:t>sbd</w:t>
      </w:r>
      <w:proofErr w:type="spellEnd"/>
      <w:r w:rsidR="006318FE">
        <w:rPr>
          <w:rFonts w:eastAsiaTheme="minorEastAsia"/>
        </w:rPr>
        <w:t xml:space="preserve">) was developed as a subset of k-shape clustering </w:t>
      </w:r>
      <w:r w:rsidR="007470DB">
        <w:rPr>
          <w:rFonts w:eastAsiaTheme="minorEastAsia"/>
        </w:rPr>
        <w:fldChar w:fldCharType="begin"/>
      </w:r>
      <w:r w:rsidR="0069253F">
        <w:rPr>
          <w:rFonts w:eastAsiaTheme="minorEastAsia"/>
        </w:rPr>
        <w:instrText xml:space="preserve"> ADDIN EN.CITE &lt;EndNote&gt;&lt;Cite&gt;&lt;Author&gt;Paparrizos&lt;/Author&gt;&lt;Year&gt;2015&lt;/Year&gt;&lt;RecNum&gt;7&lt;/RecNum&gt;&lt;DisplayText&gt;[8]&lt;/DisplayText&gt;&lt;record&gt;&lt;rec-number&gt;7&lt;/rec-number&gt;&lt;foreign-keys&gt;&lt;key app="EN" db-id="epvft0spawwtpwext9kxwx94ztrspvrp9r2a" timestamp="1532501329"&gt;7&lt;/key&gt;&lt;/foreign-keys&gt;&lt;ref-type name="Conference Proceedings"&gt;10&lt;/ref-type&gt;&lt;contributors&gt;&lt;authors&gt;&lt;author&gt;Paparrizos, John&lt;/author&gt;&lt;author&gt;Gravano, Luis&lt;/author&gt;&lt;/authors&gt;&lt;/contributors&gt;&lt;titles&gt;&lt;title&gt;k-shape: Efficient and accurate clustering of time series&lt;/title&gt;&lt;secondary-title&gt;Proceedings of the 2015 ACM SIGMOD International Conference on Management of Data&lt;/secondary-title&gt;&lt;/titles&gt;&lt;pages&gt;1855-1870&lt;/pages&gt;&lt;dates&gt;&lt;year&gt;2015&lt;/year&gt;&lt;/dates&gt;&lt;publisher&gt;ACM&lt;/publisher&gt;&lt;isbn&gt;1450327583&lt;/isbn&gt;&lt;urls&gt;&lt;/urls&gt;&lt;/record&gt;&lt;/Cite&gt;&lt;/EndNote&gt;</w:instrText>
      </w:r>
      <w:r w:rsidR="007470DB">
        <w:rPr>
          <w:rFonts w:eastAsiaTheme="minorEastAsia"/>
        </w:rPr>
        <w:fldChar w:fldCharType="separate"/>
      </w:r>
      <w:r w:rsidR="0069253F">
        <w:rPr>
          <w:rFonts w:eastAsiaTheme="minorEastAsia"/>
          <w:noProof/>
        </w:rPr>
        <w:t>[8]</w:t>
      </w:r>
      <w:r w:rsidR="007470DB">
        <w:rPr>
          <w:rFonts w:eastAsiaTheme="minorEastAsia"/>
        </w:rPr>
        <w:fldChar w:fldCharType="end"/>
      </w:r>
      <w:r w:rsidR="00FA49F5">
        <w:rPr>
          <w:rFonts w:eastAsiaTheme="minorEastAsia"/>
        </w:rPr>
        <w:t>,</w:t>
      </w:r>
      <w:r w:rsidR="007470DB">
        <w:rPr>
          <w:rFonts w:eastAsiaTheme="minorEastAsia"/>
        </w:rPr>
        <w:t xml:space="preserve"> </w:t>
      </w:r>
      <w:r w:rsidR="006318FE">
        <w:rPr>
          <w:rFonts w:eastAsiaTheme="minorEastAsia"/>
        </w:rPr>
        <w:t>which is a faster algorithm compare</w:t>
      </w:r>
      <w:r w:rsidR="00FA49F5">
        <w:rPr>
          <w:rFonts w:eastAsiaTheme="minorEastAsia"/>
        </w:rPr>
        <w:t>d</w:t>
      </w:r>
      <w:r w:rsidR="006318FE">
        <w:rPr>
          <w:rFonts w:eastAsiaTheme="minorEastAsia"/>
        </w:rPr>
        <w:t xml:space="preserve"> </w:t>
      </w:r>
      <w:r w:rsidR="00FA49F5">
        <w:rPr>
          <w:rFonts w:eastAsiaTheme="minorEastAsia"/>
        </w:rPr>
        <w:t xml:space="preserve">to </w:t>
      </w:r>
      <w:proofErr w:type="spellStart"/>
      <w:r w:rsidR="006318FE">
        <w:rPr>
          <w:rFonts w:eastAsiaTheme="minorEastAsia"/>
        </w:rPr>
        <w:t>dtw</w:t>
      </w:r>
      <w:proofErr w:type="spellEnd"/>
      <w:r w:rsidR="006318FE">
        <w:rPr>
          <w:rFonts w:eastAsiaTheme="minorEastAsia"/>
        </w:rPr>
        <w:t>.</w:t>
      </w:r>
      <w:r w:rsidR="007470DB">
        <w:rPr>
          <w:rFonts w:eastAsiaTheme="minorEastAsia"/>
        </w:rPr>
        <w:t xml:space="preserve"> </w:t>
      </w:r>
      <w:proofErr w:type="spellStart"/>
      <w:r w:rsidR="00FA49F5">
        <w:rPr>
          <w:rFonts w:eastAsiaTheme="minorEastAsia"/>
        </w:rPr>
        <w:t>Sbd</w:t>
      </w:r>
      <w:proofErr w:type="spellEnd"/>
      <w:r w:rsidR="00FA49F5">
        <w:rPr>
          <w:rFonts w:eastAsiaTheme="minorEastAsia"/>
        </w:rPr>
        <w:t xml:space="preserve"> computes </w:t>
      </w:r>
      <w:r w:rsidR="007470DB">
        <w:rPr>
          <w:rFonts w:eastAsiaTheme="minorEastAsia"/>
        </w:rPr>
        <w:t xml:space="preserve"> the </w:t>
      </w:r>
      <w:r w:rsidR="007470DB" w:rsidRPr="007470DB">
        <w:rPr>
          <w:rFonts w:eastAsiaTheme="minorEastAsia"/>
        </w:rPr>
        <w:t>cross</w:t>
      </w:r>
      <w:r w:rsidR="007470DB">
        <w:rPr>
          <w:rFonts w:eastAsiaTheme="minorEastAsia"/>
        </w:rPr>
        <w:t>-</w:t>
      </w:r>
      <w:r w:rsidR="007470DB" w:rsidRPr="007470DB">
        <w:rPr>
          <w:rFonts w:eastAsiaTheme="minorEastAsia"/>
        </w:rPr>
        <w:t>correlation</w:t>
      </w:r>
      <w:r w:rsidR="007470DB">
        <w:rPr>
          <w:rFonts w:eastAsiaTheme="minorEastAsia"/>
        </w:rPr>
        <w:t xml:space="preserve"> </w:t>
      </w:r>
      <w:r w:rsidR="007470DB" w:rsidRPr="007470DB">
        <w:rPr>
          <w:rFonts w:eastAsiaTheme="minorEastAsia"/>
        </w:rPr>
        <w:t>with coefficient normalization</w:t>
      </w:r>
      <w:r w:rsidR="00160558">
        <w:rPr>
          <w:rFonts w:eastAsiaTheme="minorEastAsia"/>
        </w:rPr>
        <w:t xml:space="preserve"> (NCC)</w:t>
      </w:r>
      <w:r w:rsidR="007470DB">
        <w:rPr>
          <w:rFonts w:eastAsiaTheme="minorEastAsia"/>
        </w:rPr>
        <w:t xml:space="preserve"> between the two time</w:t>
      </w:r>
      <w:r w:rsidR="006F78D5">
        <w:rPr>
          <w:rFonts w:eastAsiaTheme="minorEastAsia"/>
        </w:rPr>
        <w:t>-</w:t>
      </w:r>
      <w:r w:rsidR="007470DB">
        <w:rPr>
          <w:rFonts w:eastAsiaTheme="minorEastAsia"/>
        </w:rPr>
        <w:t xml:space="preserve">series </w:t>
      </w:r>
      <w:r w:rsidR="006F78D5">
        <w:rPr>
          <w:rFonts w:eastAsiaTheme="minorEastAsia"/>
        </w:rPr>
        <w:t>by</w:t>
      </w:r>
      <w:r w:rsidR="007470DB">
        <w:rPr>
          <w:rFonts w:eastAsiaTheme="minorEastAsia"/>
        </w:rPr>
        <w:t xml:space="preserve"> </w:t>
      </w:r>
      <w:r w:rsidR="007470DB">
        <w:t>convolving the two series</w:t>
      </w:r>
      <w:r w:rsidR="006F78D5">
        <w:t xml:space="preserve"> </w:t>
      </w:r>
      <w:r w:rsidR="006F78D5">
        <w:fldChar w:fldCharType="begin"/>
      </w:r>
      <w:r w:rsidR="0069253F">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6F78D5">
        <w:fldChar w:fldCharType="separate"/>
      </w:r>
      <w:r w:rsidR="0069253F">
        <w:rPr>
          <w:noProof/>
        </w:rPr>
        <w:t>[3]</w:t>
      </w:r>
      <w:r w:rsidR="006F78D5">
        <w:fldChar w:fldCharType="end"/>
      </w:r>
      <w:r w:rsidR="006F78D5">
        <w:t>.</w:t>
      </w:r>
      <w:r w:rsidR="00093AB7">
        <w:t xml:space="preserve"> The global alignment kernel (</w:t>
      </w:r>
      <w:proofErr w:type="spellStart"/>
      <w:r w:rsidR="00093AB7">
        <w:t>gak</w:t>
      </w:r>
      <w:proofErr w:type="spellEnd"/>
      <w:r w:rsidR="00093AB7">
        <w:t xml:space="preserve">) computes the </w:t>
      </w:r>
      <w:proofErr w:type="spellStart"/>
      <w:r w:rsidR="00093AB7">
        <w:t>exponentiated</w:t>
      </w:r>
      <w:proofErr w:type="spellEnd"/>
      <w:r w:rsidR="00093AB7">
        <w:t xml:space="preserve"> soft-minimum as the cost of all possible alignments </w:t>
      </w:r>
      <w:r w:rsidR="00093AB7">
        <w:fldChar w:fldCharType="begin"/>
      </w:r>
      <w:r w:rsidR="0069253F">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093AB7">
        <w:fldChar w:fldCharType="separate"/>
      </w:r>
      <w:r w:rsidR="0069253F">
        <w:rPr>
          <w:noProof/>
        </w:rPr>
        <w:t>[3]</w:t>
      </w:r>
      <w:r w:rsidR="00093AB7">
        <w:fldChar w:fldCharType="end"/>
      </w:r>
      <w:r w:rsidR="00093AB7">
        <w:t xml:space="preserve">. So the resulted similarities quantities is calculated in a more coherent approach </w:t>
      </w:r>
      <w:r w:rsidR="00093AB7">
        <w:fldChar w:fldCharType="begin"/>
      </w:r>
      <w:r w:rsidR="0069253F">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093AB7">
        <w:fldChar w:fldCharType="separate"/>
      </w:r>
      <w:r w:rsidR="0069253F">
        <w:rPr>
          <w:noProof/>
        </w:rPr>
        <w:t>[3]</w:t>
      </w:r>
      <w:r w:rsidR="00093AB7">
        <w:fldChar w:fldCharType="end"/>
      </w:r>
      <w:r w:rsidR="00093AB7">
        <w:t xml:space="preserve">. Soft </w:t>
      </w:r>
      <w:proofErr w:type="spellStart"/>
      <w:r w:rsidR="00093AB7">
        <w:t>dtw</w:t>
      </w:r>
      <w:proofErr w:type="spellEnd"/>
      <w:r w:rsidR="00093AB7">
        <w:t xml:space="preserve"> (</w:t>
      </w:r>
      <w:proofErr w:type="spellStart"/>
      <w:r w:rsidR="00093AB7">
        <w:t>sdtw</w:t>
      </w:r>
      <w:proofErr w:type="spellEnd"/>
      <w:r w:rsidR="00093AB7">
        <w:t>) regularizes</w:t>
      </w:r>
      <w:r w:rsidR="00BF04C1">
        <w:t xml:space="preserve"> </w:t>
      </w:r>
      <w:r w:rsidR="00093AB7">
        <w:t xml:space="preserve">the </w:t>
      </w:r>
      <w:proofErr w:type="spellStart"/>
      <w:r w:rsidR="00093AB7">
        <w:t>dtw</w:t>
      </w:r>
      <w:proofErr w:type="spellEnd"/>
      <w:r w:rsidR="00093AB7">
        <w:t xml:space="preserve"> algorithm through soothing </w:t>
      </w:r>
      <w:r w:rsidR="00BF04C1">
        <w:fldChar w:fldCharType="begin"/>
      </w:r>
      <w:r w:rsidR="0069253F">
        <w:instrText xml:space="preserve"> ADDIN EN.CITE &lt;EndNote&gt;&lt;Cite&gt;&lt;Author&gt;Cuturi&lt;/Author&gt;&lt;Year&gt;2017&lt;/Year&gt;&lt;RecNum&gt;8&lt;/RecNum&gt;&lt;DisplayText&gt;[3, 9]&lt;/DisplayText&gt;&lt;record&gt;&lt;rec-number&gt;8&lt;/rec-number&gt;&lt;foreign-keys&gt;&lt;key app="EN" db-id="epvft0spawwtpwext9kxwx94ztrspvrp9r2a" timestamp="1532502599"&gt;8&lt;/key&gt;&lt;/foreign-keys&gt;&lt;ref-type name="Journal Article"&gt;17&lt;/ref-type&gt;&lt;contributors&gt;&lt;authors&gt;&lt;author&gt;Cuturi, Marco&lt;/author&gt;&lt;author&gt;Blondel, Mathieu&lt;/author&gt;&lt;/authors&gt;&lt;/contributors&gt;&lt;titles&gt;&lt;title&gt;Soft-DTW: a differentiable loss function for time-series&lt;/title&gt;&lt;secondary-title&gt;arXiv preprint arXiv:1703.01541&lt;/secondary-title&gt;&lt;/titles&gt;&lt;periodical&gt;&lt;full-title&gt;arXiv preprint arXiv:1703.01541&lt;/full-title&gt;&lt;/periodical&gt;&lt;dates&gt;&lt;year&gt;2017&lt;/year&gt;&lt;/dates&gt;&lt;urls&gt;&lt;/urls&gt;&lt;/record&gt;&lt;/Cite&gt;&lt;Cite&gt;&lt;Author&gt;Sardá-Espinosa&lt;/Author&gt;&lt;Year&gt;2017&lt;/Year&gt;&lt;RecNum&gt;2&lt;/RecNum&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BF04C1">
        <w:fldChar w:fldCharType="separate"/>
      </w:r>
      <w:r w:rsidR="0069253F">
        <w:rPr>
          <w:noProof/>
        </w:rPr>
        <w:t>[3, 9]</w:t>
      </w:r>
      <w:r w:rsidR="00BF04C1">
        <w:fldChar w:fldCharType="end"/>
      </w:r>
      <w:r w:rsidR="00093AB7">
        <w:t>.</w:t>
      </w:r>
      <w:r w:rsidR="00BF04C1">
        <w:t xml:space="preserve"> This algorithm provides gradient function (for centroid calculations) in a more efficient way </w:t>
      </w:r>
      <w:r w:rsidR="00BF04C1">
        <w:fldChar w:fldCharType="begin"/>
      </w:r>
      <w:r w:rsidR="0069253F">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BF04C1">
        <w:fldChar w:fldCharType="separate"/>
      </w:r>
      <w:r w:rsidR="0069253F">
        <w:rPr>
          <w:noProof/>
        </w:rPr>
        <w:t>[3]</w:t>
      </w:r>
      <w:r w:rsidR="00BF04C1">
        <w:fldChar w:fldCharType="end"/>
      </w:r>
      <w:r w:rsidR="00BF04C1">
        <w:t xml:space="preserve">. </w:t>
      </w:r>
      <w:r w:rsidR="006E573A">
        <w:t xml:space="preserve">This study utilizes all the measure to identify the best performing measures. </w:t>
      </w:r>
    </w:p>
    <w:p w14:paraId="15AB26D0" w14:textId="35E24402" w:rsidR="009C4CF5" w:rsidRDefault="002277A8" w:rsidP="0069253F">
      <w:pPr>
        <w:spacing w:line="480" w:lineRule="auto"/>
        <w:jc w:val="both"/>
      </w:pPr>
      <w:r>
        <w:rPr>
          <w:rFonts w:eastAsiaTheme="minorEastAsia"/>
        </w:rPr>
        <w:t xml:space="preserve"> </w:t>
      </w:r>
      <w:r w:rsidR="00BF04C1">
        <w:rPr>
          <w:rFonts w:eastAsiaTheme="minorEastAsia"/>
          <w:b/>
          <w:bCs/>
          <w:i/>
          <w:iCs/>
        </w:rPr>
        <w:t xml:space="preserve">     </w:t>
      </w:r>
      <w:r w:rsidR="00FD2947">
        <w:rPr>
          <w:rFonts w:eastAsiaTheme="minorEastAsia"/>
          <w:b/>
          <w:bCs/>
          <w:i/>
          <w:iCs/>
        </w:rPr>
        <w:t>Centroid calculation method</w:t>
      </w:r>
      <w:r w:rsidR="00BF04C1">
        <w:rPr>
          <w:rFonts w:eastAsiaTheme="minorEastAsia"/>
        </w:rPr>
        <w:t xml:space="preserve">: </w:t>
      </w:r>
      <w:r w:rsidR="006E573A">
        <w:rPr>
          <w:rFonts w:eastAsiaTheme="minorEastAsia"/>
        </w:rPr>
        <w:t xml:space="preserve">In this study, we use </w:t>
      </w:r>
      <w:r w:rsidR="00D77BF0">
        <w:rPr>
          <w:rFonts w:eastAsiaTheme="minorEastAsia"/>
        </w:rPr>
        <w:t>5 different approaches (</w:t>
      </w:r>
      <w:r w:rsidR="00D77BF0" w:rsidRPr="00D77BF0">
        <w:rPr>
          <w:rFonts w:eastAsiaTheme="minorEastAsia"/>
        </w:rPr>
        <w:t>"mean", "median", "shape", "</w:t>
      </w:r>
      <w:r w:rsidR="00D77BF0">
        <w:t>DTW barycenter averaging</w:t>
      </w:r>
      <w:r w:rsidR="00D77BF0" w:rsidRPr="00D77BF0">
        <w:rPr>
          <w:rFonts w:eastAsiaTheme="minorEastAsia"/>
        </w:rPr>
        <w:t>",</w:t>
      </w:r>
      <w:r w:rsidR="00D77BF0">
        <w:rPr>
          <w:rFonts w:eastAsiaTheme="minorEastAsia"/>
        </w:rPr>
        <w:t xml:space="preserve"> and</w:t>
      </w:r>
      <w:r w:rsidR="00D77BF0" w:rsidRPr="00D77BF0">
        <w:rPr>
          <w:rFonts w:eastAsiaTheme="minorEastAsia"/>
        </w:rPr>
        <w:t xml:space="preserve"> "</w:t>
      </w:r>
      <w:r w:rsidR="00D77BF0">
        <w:t xml:space="preserve">Partition around </w:t>
      </w:r>
      <w:proofErr w:type="spellStart"/>
      <w:r w:rsidR="00D77BF0">
        <w:t>medoids</w:t>
      </w:r>
      <w:proofErr w:type="spellEnd"/>
      <w:r w:rsidR="00D77BF0" w:rsidRPr="00D77BF0">
        <w:rPr>
          <w:rFonts w:eastAsiaTheme="minorEastAsia"/>
        </w:rPr>
        <w:t>"</w:t>
      </w:r>
      <w:r w:rsidR="00D77BF0">
        <w:rPr>
          <w:rFonts w:eastAsiaTheme="minorEastAsia"/>
        </w:rPr>
        <w:t xml:space="preserve">) for centroid calculations. </w:t>
      </w:r>
      <w:r w:rsidR="00E5759D">
        <w:rPr>
          <w:rFonts w:eastAsiaTheme="minorEastAsia"/>
        </w:rPr>
        <w:t xml:space="preserve">Mean and median are Euclidian distance parameters. However, due to </w:t>
      </w:r>
      <w:r w:rsidR="006E573A">
        <w:rPr>
          <w:rFonts w:eastAsiaTheme="minorEastAsia"/>
        </w:rPr>
        <w:t xml:space="preserve">the </w:t>
      </w:r>
      <w:r w:rsidR="00E5759D">
        <w:rPr>
          <w:rFonts w:eastAsiaTheme="minorEastAsia"/>
        </w:rPr>
        <w:t>structure of time series analysis</w:t>
      </w:r>
      <w:r w:rsidR="006E573A">
        <w:rPr>
          <w:rFonts w:eastAsiaTheme="minorEastAsia"/>
        </w:rPr>
        <w:t>,</w:t>
      </w:r>
      <w:r w:rsidR="00E5759D">
        <w:rPr>
          <w:rFonts w:eastAsiaTheme="minorEastAsia"/>
        </w:rPr>
        <w:t xml:space="preserve"> the</w:t>
      </w:r>
      <w:r w:rsidR="006E573A">
        <w:rPr>
          <w:rFonts w:eastAsiaTheme="minorEastAsia"/>
        </w:rPr>
        <w:t>se</w:t>
      </w:r>
      <w:r w:rsidR="00E5759D">
        <w:rPr>
          <w:rFonts w:eastAsiaTheme="minorEastAsia"/>
        </w:rPr>
        <w:t xml:space="preserve"> </w:t>
      </w:r>
      <w:r w:rsidR="006E573A">
        <w:rPr>
          <w:rFonts w:eastAsiaTheme="minorEastAsia"/>
        </w:rPr>
        <w:t xml:space="preserve">approaches tend to </w:t>
      </w:r>
      <w:r w:rsidR="00E5759D">
        <w:rPr>
          <w:rFonts w:eastAsiaTheme="minorEastAsia"/>
        </w:rPr>
        <w:t>yield low clustering performance</w:t>
      </w:r>
      <w:r w:rsidR="00E5759D">
        <w:rPr>
          <w:rFonts w:eastAsiaTheme="minorEastAsia"/>
        </w:rPr>
        <w:fldChar w:fldCharType="begin"/>
      </w:r>
      <w:r w:rsidR="0069253F">
        <w:rPr>
          <w:rFonts w:eastAsiaTheme="minorEastAsia"/>
        </w:rPr>
        <w:instrText xml:space="preserve"> ADDIN EN.CITE &lt;EndNote&gt;&lt;Cite&gt;&lt;Author&gt;Petitjean&lt;/Author&gt;&lt;Year&gt;2011&lt;/Year&gt;&lt;RecNum&gt;9&lt;/RecNum&gt;&lt;DisplayText&gt;[3, 10]&lt;/DisplayText&gt;&lt;record&gt;&lt;rec-number&gt;9&lt;/rec-number&gt;&lt;foreign-keys&gt;&lt;key app="EN" db-id="epvft0spawwtpwext9kxwx94ztrspvrp9r2a" timestamp="1532526865"&gt;9&lt;/key&gt;&lt;/foreign-keys&gt;&lt;ref-type name="Journal Article"&gt;17&lt;/ref-type&gt;&lt;contributors&gt;&lt;authors&gt;&lt;author&gt;Petitjean, François&lt;/author&gt;&lt;author&gt;Ketterlin, Alain&lt;/author&gt;&lt;author&gt;Gançarski, Pierre&lt;/author&gt;&lt;/authors&gt;&lt;/contributors&gt;&lt;titles&gt;&lt;title&gt;A global averaging method for dynamic time warping, with applications to clustering&lt;/title&gt;&lt;secondary-title&gt;Pattern Recognition&lt;/secondary-title&gt;&lt;/titles&gt;&lt;periodical&gt;&lt;full-title&gt;Pattern recognition&lt;/full-title&gt;&lt;/periodical&gt;&lt;pages&gt;678-693&lt;/pages&gt;&lt;volume&gt;44&lt;/volume&gt;&lt;number&gt;3&lt;/number&gt;&lt;dates&gt;&lt;year&gt;2011&lt;/year&gt;&lt;/dates&gt;&lt;isbn&gt;0031-3203&lt;/isbn&gt;&lt;urls&gt;&lt;/urls&gt;&lt;/record&gt;&lt;/Cite&gt;&lt;Cite&gt;&lt;Author&gt;Sardá-Espinosa&lt;/Author&gt;&lt;Year&gt;2017&lt;/Year&gt;&lt;RecNum&gt;2&lt;/RecNum&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E5759D">
        <w:rPr>
          <w:rFonts w:eastAsiaTheme="minorEastAsia"/>
        </w:rPr>
        <w:fldChar w:fldCharType="separate"/>
      </w:r>
      <w:r w:rsidR="0069253F">
        <w:rPr>
          <w:rFonts w:eastAsiaTheme="minorEastAsia"/>
          <w:noProof/>
        </w:rPr>
        <w:t>[3, 10]</w:t>
      </w:r>
      <w:r w:rsidR="00E5759D">
        <w:rPr>
          <w:rFonts w:eastAsiaTheme="minorEastAsia"/>
        </w:rPr>
        <w:fldChar w:fldCharType="end"/>
      </w:r>
      <w:r w:rsidR="00E5759D">
        <w:rPr>
          <w:rFonts w:eastAsiaTheme="minorEastAsia"/>
        </w:rPr>
        <w:t>.</w:t>
      </w:r>
      <w:r w:rsidR="00160558">
        <w:rPr>
          <w:rFonts w:eastAsiaTheme="minorEastAsia"/>
        </w:rPr>
        <w:t xml:space="preserve"> The shape centroid is calculated based on the </w:t>
      </w:r>
      <w:r w:rsidR="00160558">
        <w:t xml:space="preserve">k-Shape algorithm </w:t>
      </w:r>
      <w:r w:rsidR="00160558">
        <w:fldChar w:fldCharType="begin"/>
      </w:r>
      <w:r w:rsidR="0069253F">
        <w:instrText xml:space="preserve"> ADDIN EN.CITE &lt;EndNote&gt;&lt;Cite&gt;&lt;Author&gt;Paparrizos&lt;/Author&gt;&lt;Year&gt;2015&lt;/Year&gt;&lt;RecNum&gt;7&lt;/RecNum&gt;&lt;DisplayText&gt;[8]&lt;/DisplayText&gt;&lt;record&gt;&lt;rec-number&gt;7&lt;/rec-number&gt;&lt;foreign-keys&gt;&lt;key app="EN" db-id="epvft0spawwtpwext9kxwx94ztrspvrp9r2a" timestamp="1532501329"&gt;7&lt;/key&gt;&lt;/foreign-keys&gt;&lt;ref-type name="Conference Proceedings"&gt;10&lt;/ref-type&gt;&lt;contributors&gt;&lt;authors&gt;&lt;author&gt;Paparrizos, John&lt;/author&gt;&lt;author&gt;Gravano, Luis&lt;/author&gt;&lt;/authors&gt;&lt;/contributors&gt;&lt;titles&gt;&lt;title&gt;k-shape: Efficient and accurate clustering of time series&lt;/title&gt;&lt;secondary-title&gt;Proceedings of the 2015 ACM SIGMOD International Conference on Management of Data&lt;/secondary-title&gt;&lt;/titles&gt;&lt;pages&gt;1855-1870&lt;/pages&gt;&lt;dates&gt;&lt;year&gt;2015&lt;/year&gt;&lt;/dates&gt;&lt;publisher&gt;ACM&lt;/publisher&gt;&lt;isbn&gt;1450327583&lt;/isbn&gt;&lt;urls&gt;&lt;/urls&gt;&lt;/record&gt;&lt;/Cite&gt;&lt;/EndNote&gt;</w:instrText>
      </w:r>
      <w:r w:rsidR="00160558">
        <w:fldChar w:fldCharType="separate"/>
      </w:r>
      <w:r w:rsidR="0069253F">
        <w:rPr>
          <w:noProof/>
        </w:rPr>
        <w:t>[8]</w:t>
      </w:r>
      <w:r w:rsidR="00160558">
        <w:fldChar w:fldCharType="end"/>
      </w:r>
      <w:r w:rsidR="00160558">
        <w:t xml:space="preserve">. The algorithm </w:t>
      </w:r>
      <w:r w:rsidR="00D613F1">
        <w:t>employs</w:t>
      </w:r>
      <w:r w:rsidR="00160558">
        <w:t xml:space="preserve"> NCC to optimally match a pair of time series</w:t>
      </w:r>
      <w:r w:rsidR="00D613F1">
        <w:t xml:space="preserve"> </w:t>
      </w:r>
      <w:r w:rsidR="00D613F1">
        <w:fldChar w:fldCharType="begin"/>
      </w:r>
      <w:r w:rsidR="0069253F">
        <w:instrText xml:space="preserve"> ADDIN EN.CITE &lt;EndNote&gt;&lt;Cite&gt;&lt;Author&gt;Paparrizos&lt;/Author&gt;&lt;Year&gt;2015&lt;/Year&gt;&lt;RecNum&gt;7&lt;/RecNum&gt;&lt;DisplayText&gt;[3, 8]&lt;/DisplayText&gt;&lt;record&gt;&lt;rec-number&gt;7&lt;/rec-number&gt;&lt;foreign-keys&gt;&lt;key app="EN" db-id="epvft0spawwtpwext9kxwx94ztrspvrp9r2a" timestamp="1532501329"&gt;7&lt;/key&gt;&lt;/foreign-keys&gt;&lt;ref-type name="Conference Proceedings"&gt;10&lt;/ref-type&gt;&lt;contributors&gt;&lt;authors&gt;&lt;author&gt;Paparrizos, John&lt;/author&gt;&lt;author&gt;Gravano, Luis&lt;/author&gt;&lt;/authors&gt;&lt;/contributors&gt;&lt;titles&gt;&lt;title&gt;k-shape: Efficient and accurate clustering of time series&lt;/title&gt;&lt;secondary-title&gt;Proceedings of the 2015 ACM SIGMOD International Conference on Management of Data&lt;/secondary-title&gt;&lt;/titles&gt;&lt;pages&gt;1855-1870&lt;/pages&gt;&lt;dates&gt;&lt;year&gt;2015&lt;/year&gt;&lt;/dates&gt;&lt;publisher&gt;ACM&lt;/publisher&gt;&lt;isbn&gt;1450327583&lt;/isbn&gt;&lt;urls&gt;&lt;/urls&gt;&lt;/record&gt;&lt;/Cite&gt;&lt;Cite&gt;&lt;Author&gt;Sardá-Espinosa&lt;/Author&gt;&lt;Year&gt;2017&lt;/Year&gt;&lt;RecNum&gt;2&lt;/RecNum&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D613F1">
        <w:fldChar w:fldCharType="separate"/>
      </w:r>
      <w:r w:rsidR="0069253F">
        <w:rPr>
          <w:noProof/>
        </w:rPr>
        <w:t>[3, 8]</w:t>
      </w:r>
      <w:r w:rsidR="00D613F1">
        <w:fldChar w:fldCharType="end"/>
      </w:r>
      <w:r w:rsidR="00160558">
        <w:t>.</w:t>
      </w:r>
      <w:r w:rsidR="00CC336B">
        <w:t xml:space="preserve"> DTW barycenter averaging (dba)</w:t>
      </w:r>
      <w:r w:rsidR="00AA7C6C">
        <w:t xml:space="preserve"> is a global and iterative method </w:t>
      </w:r>
      <w:r w:rsidR="006E573A">
        <w:t xml:space="preserve">that </w:t>
      </w:r>
      <w:r w:rsidR="00AA7C6C">
        <w:t xml:space="preserve">is developed based on </w:t>
      </w:r>
      <w:proofErr w:type="spellStart"/>
      <w:r w:rsidR="00AA7C6C">
        <w:t>dtw</w:t>
      </w:r>
      <w:proofErr w:type="spellEnd"/>
      <w:r w:rsidR="00AA7C6C">
        <w:t xml:space="preserve">. It randomly selects one time-series as the centroid. Then </w:t>
      </w:r>
      <w:proofErr w:type="spellStart"/>
      <w:r w:rsidR="00AA7C6C">
        <w:t>dtw</w:t>
      </w:r>
      <w:proofErr w:type="spellEnd"/>
      <w:r w:rsidR="00AA7C6C">
        <w:t xml:space="preserve"> alignment between time series of the cluster is computed and then updates the centroid. This process iteratively performed until reaching convergence or a certain number of iterations </w:t>
      </w:r>
      <w:r w:rsidR="00AA7C6C">
        <w:fldChar w:fldCharType="begin"/>
      </w:r>
      <w:r w:rsidR="0069253F">
        <w:instrText xml:space="preserve"> ADDIN EN.CITE &lt;EndNote&gt;&lt;Cite&gt;&lt;Author&gt;Petitjean&lt;/Author&gt;&lt;Year&gt;2011&lt;/Year&gt;&lt;RecNum&gt;9&lt;/RecNum&gt;&lt;DisplayText&gt;[3, 10]&lt;/DisplayText&gt;&lt;record&gt;&lt;rec-number&gt;9&lt;/rec-number&gt;&lt;foreign-keys&gt;&lt;key app="EN" db-id="epvft0spawwtpwext9kxwx94ztrspvrp9r2a" timestamp="1532526865"&gt;9&lt;/key&gt;&lt;/foreign-keys&gt;&lt;ref-type name="Journal Article"&gt;17&lt;/ref-type&gt;&lt;contributors&gt;&lt;authors&gt;&lt;author&gt;Petitjean, François&lt;/author&gt;&lt;author&gt;Ketterlin, Alain&lt;/author&gt;&lt;author&gt;Gançarski, Pierre&lt;/author&gt;&lt;/authors&gt;&lt;/contributors&gt;&lt;titles&gt;&lt;title&gt;A global averaging method for dynamic time warping, with applications to clustering&lt;/title&gt;&lt;secondary-title&gt;Pattern Recognition&lt;/secondary-title&gt;&lt;/titles&gt;&lt;periodical&gt;&lt;full-title&gt;Pattern recognition&lt;/full-title&gt;&lt;/periodical&gt;&lt;pages&gt;678-693&lt;/pages&gt;&lt;volume&gt;44&lt;/volume&gt;&lt;number&gt;3&lt;/number&gt;&lt;dates&gt;&lt;year&gt;2011&lt;/year&gt;&lt;/dates&gt;&lt;isbn&gt;0031-3203&lt;/isbn&gt;&lt;urls&gt;&lt;/urls&gt;&lt;/record&gt;&lt;/Cite&gt;&lt;Cite&gt;&lt;Author&gt;Sardá-Espinosa&lt;/Author&gt;&lt;Year&gt;2017&lt;/Year&gt;&lt;RecNum&gt;2&lt;/RecNum&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AA7C6C">
        <w:fldChar w:fldCharType="separate"/>
      </w:r>
      <w:r w:rsidR="0069253F">
        <w:rPr>
          <w:noProof/>
        </w:rPr>
        <w:t>[3, 10]</w:t>
      </w:r>
      <w:r w:rsidR="00AA7C6C">
        <w:fldChar w:fldCharType="end"/>
      </w:r>
      <w:r w:rsidR="00AA7C6C">
        <w:t>.</w:t>
      </w:r>
      <w:r w:rsidR="00D66839">
        <w:t xml:space="preserve"> </w:t>
      </w:r>
      <w:r w:rsidR="00234083">
        <w:t xml:space="preserve">In partition around </w:t>
      </w:r>
      <w:proofErr w:type="spellStart"/>
      <w:r w:rsidR="00234083">
        <w:t>medoids</w:t>
      </w:r>
      <w:proofErr w:type="spellEnd"/>
      <w:r w:rsidR="00234083">
        <w:t xml:space="preserve"> (PAM) a time series is selected as the </w:t>
      </w:r>
      <w:proofErr w:type="spellStart"/>
      <w:r w:rsidR="00234083">
        <w:t>mediod</w:t>
      </w:r>
      <w:proofErr w:type="spellEnd"/>
      <w:r w:rsidR="00433356">
        <w:t>,</w:t>
      </w:r>
      <w:r w:rsidR="00234083">
        <w:t xml:space="preserve"> which has the minimum average distance to all other time series of the cluster. Since the </w:t>
      </w:r>
      <w:proofErr w:type="spellStart"/>
      <w:r w:rsidR="00234083">
        <w:t>mediod</w:t>
      </w:r>
      <w:proofErr w:type="spellEnd"/>
      <w:r w:rsidR="00234083">
        <w:t xml:space="preserve"> is</w:t>
      </w:r>
      <w:r w:rsidR="00433356">
        <w:t xml:space="preserve"> </w:t>
      </w:r>
      <w:r w:rsidR="00234083">
        <w:t>an element of the original data</w:t>
      </w:r>
      <w:r w:rsidR="00433356">
        <w:t>,</w:t>
      </w:r>
      <w:r w:rsidR="00234083">
        <w:t xml:space="preserve"> it sometimes preferred over median and mean </w:t>
      </w:r>
      <w:r w:rsidR="00234083">
        <w:fldChar w:fldCharType="begin"/>
      </w:r>
      <w:r w:rsidR="0069253F">
        <w:instrText xml:space="preserve"> ADDIN EN.CITE &lt;EndNote&gt;&lt;Cite&gt;&lt;Author&gt;Sardá-Espinosa&lt;/Author&gt;&lt;Year&gt;2017&lt;/Year&gt;&lt;RecNum&gt;2&lt;/RecNum&gt;&lt;DisplayText&gt;[3]&lt;/DisplayText&gt;&lt;record&gt;&lt;rec-number&gt;2&lt;/rec-number&gt;&lt;foreign-keys&gt;&lt;key app="EN" db-id="epvft0spawwtpwext9kxwx94ztrspvrp9r2a" timestamp="1532496247"&gt;2&lt;/key&gt;&lt;/foreign-keys&gt;&lt;ref-type name="Journal Article"&gt;17&lt;/ref-type&gt;&lt;contributors&gt;&lt;authors&gt;&lt;author&gt;Sardá-Espinosa, Alexis&lt;/author&gt;&lt;/authors&gt;&lt;/contributors&gt;&lt;titles&gt;&lt;title&gt;Comparing time-series clustering algorithms in r using the dtwclust package&lt;/title&gt;&lt;secondary-title&gt;R package vignette&lt;/secondary-title&gt;&lt;/titles&gt;&lt;periodical&gt;&lt;full-title&gt;R package vignette&lt;/full-title&gt;&lt;/periodical&gt;&lt;volume&gt;12&lt;/volume&gt;&lt;dates&gt;&lt;year&gt;2017&lt;/year&gt;&lt;/dates&gt;&lt;urls&gt;&lt;/urls&gt;&lt;/record&gt;&lt;/Cite&gt;&lt;/EndNote&gt;</w:instrText>
      </w:r>
      <w:r w:rsidR="00234083">
        <w:fldChar w:fldCharType="separate"/>
      </w:r>
      <w:r w:rsidR="0069253F">
        <w:rPr>
          <w:noProof/>
        </w:rPr>
        <w:t>[3]</w:t>
      </w:r>
      <w:r w:rsidR="00234083">
        <w:fldChar w:fldCharType="end"/>
      </w:r>
      <w:r w:rsidR="00234083">
        <w:t>.</w:t>
      </w:r>
    </w:p>
    <w:p w14:paraId="5399A925" w14:textId="1380B282" w:rsidR="000C5CC4" w:rsidRDefault="00406D3C" w:rsidP="007D29DB">
      <w:pPr>
        <w:spacing w:line="480" w:lineRule="auto"/>
        <w:jc w:val="both"/>
        <w:rPr>
          <w:rFonts w:eastAsiaTheme="minorEastAsia"/>
        </w:rPr>
      </w:pPr>
      <w:r>
        <w:rPr>
          <w:rFonts w:eastAsiaTheme="minorEastAsia"/>
          <w:b/>
          <w:bCs/>
          <w:i/>
          <w:iCs/>
        </w:rPr>
        <w:t xml:space="preserve">     Predicting clusters’ labels</w:t>
      </w:r>
      <w:r>
        <w:rPr>
          <w:rFonts w:eastAsiaTheme="minorEastAsia"/>
        </w:rPr>
        <w:t xml:space="preserve">: </w:t>
      </w:r>
      <w:r w:rsidR="009C195E">
        <w:rPr>
          <w:rFonts w:eastAsiaTheme="minorEastAsia"/>
        </w:rPr>
        <w:t xml:space="preserve">Four well known machine learning algorithms of support vector machine (SVM), logistic regression (LR), neural network (NNET), and tree augmented naïve </w:t>
      </w:r>
      <w:proofErr w:type="spellStart"/>
      <w:r w:rsidR="009C195E">
        <w:rPr>
          <w:rFonts w:eastAsiaTheme="minorEastAsia"/>
        </w:rPr>
        <w:lastRenderedPageBreak/>
        <w:t>bayes</w:t>
      </w:r>
      <w:proofErr w:type="spellEnd"/>
      <w:r w:rsidR="009C195E">
        <w:rPr>
          <w:rFonts w:eastAsiaTheme="minorEastAsia"/>
        </w:rPr>
        <w:t xml:space="preserve"> (TAN) are utilized to predict clusters’ label produced through investigating time series of </w:t>
      </w:r>
      <w:del w:id="48" w:author="Hamidreza Ahady Dolatsara" w:date="2018-08-15T13:34:00Z">
        <w:r w:rsidR="009C195E" w:rsidDel="003E4AE5">
          <w:rPr>
            <w:rFonts w:eastAsiaTheme="minorEastAsia"/>
          </w:rPr>
          <w:delText>“</w:delText>
        </w:r>
        <w:r w:rsidR="009C195E" w:rsidRPr="00AE747F" w:rsidDel="003E4AE5">
          <w:rPr>
            <w:color w:val="000000"/>
            <w:sz w:val="22"/>
            <w:szCs w:val="22"/>
          </w:rPr>
          <w:delText>peak jerk mean</w:delText>
        </w:r>
        <w:r w:rsidR="009C195E" w:rsidDel="003E4AE5">
          <w:rPr>
            <w:color w:val="000000"/>
            <w:sz w:val="22"/>
            <w:szCs w:val="22"/>
          </w:rPr>
          <w:delText>”.</w:delText>
        </w:r>
      </w:del>
      <w:ins w:id="49" w:author="Hamidreza Ahady Dolatsara" w:date="2018-08-15T13:34:00Z">
        <w:r w:rsidR="003E4AE5">
          <w:rPr>
            <w:rFonts w:eastAsiaTheme="minorEastAsia"/>
          </w:rPr>
          <w:t>the sensor data.</w:t>
        </w:r>
      </w:ins>
      <w:r w:rsidR="009C195E">
        <w:rPr>
          <w:color w:val="000000"/>
          <w:sz w:val="22"/>
          <w:szCs w:val="22"/>
        </w:rPr>
        <w:t xml:space="preserve"> </w:t>
      </w:r>
      <w:r w:rsidR="009715D4">
        <w:rPr>
          <w:color w:val="000000"/>
          <w:sz w:val="22"/>
          <w:szCs w:val="22"/>
        </w:rPr>
        <w:t xml:space="preserve">Four subjects’ variables of “gender”, “age”, “weight”, and “height” are investigated for </w:t>
      </w:r>
      <w:r w:rsidR="00C967AF">
        <w:rPr>
          <w:color w:val="000000"/>
          <w:sz w:val="22"/>
          <w:szCs w:val="22"/>
        </w:rPr>
        <w:t>demonstrating predictability of</w:t>
      </w:r>
      <w:r w:rsidR="009715D4">
        <w:rPr>
          <w:color w:val="000000"/>
          <w:sz w:val="22"/>
          <w:szCs w:val="22"/>
        </w:rPr>
        <w:t xml:space="preserve"> the clusters’</w:t>
      </w:r>
      <w:r w:rsidR="00C967AF">
        <w:rPr>
          <w:color w:val="000000"/>
          <w:sz w:val="22"/>
          <w:szCs w:val="22"/>
        </w:rPr>
        <w:t xml:space="preserve"> labels. </w:t>
      </w:r>
      <w:r w:rsidR="003A208C">
        <w:rPr>
          <w:color w:val="000000"/>
          <w:sz w:val="22"/>
          <w:szCs w:val="22"/>
        </w:rPr>
        <w:t xml:space="preserve">Since the number of subjects are typically limited in such studies, leave-one-out </w:t>
      </w:r>
      <w:r w:rsidR="000A5962">
        <w:rPr>
          <w:color w:val="000000"/>
          <w:sz w:val="22"/>
          <w:szCs w:val="22"/>
        </w:rPr>
        <w:t xml:space="preserve">cross validation </w:t>
      </w:r>
      <w:r w:rsidR="00AA78FD">
        <w:rPr>
          <w:color w:val="000000"/>
          <w:sz w:val="22"/>
          <w:szCs w:val="22"/>
        </w:rPr>
        <w:t>method</w:t>
      </w:r>
      <w:r w:rsidR="003A208C">
        <w:rPr>
          <w:color w:val="000000"/>
          <w:sz w:val="22"/>
          <w:szCs w:val="22"/>
        </w:rPr>
        <w:t xml:space="preserve"> is </w:t>
      </w:r>
      <w:r w:rsidR="00FE4791">
        <w:rPr>
          <w:color w:val="000000"/>
          <w:sz w:val="22"/>
          <w:szCs w:val="22"/>
        </w:rPr>
        <w:t>utilized</w:t>
      </w:r>
      <w:r w:rsidR="003A208C">
        <w:rPr>
          <w:color w:val="000000"/>
          <w:sz w:val="22"/>
          <w:szCs w:val="22"/>
        </w:rPr>
        <w:t xml:space="preserve">. </w:t>
      </w:r>
      <w:r w:rsidR="00C967AF">
        <w:rPr>
          <w:color w:val="000000"/>
          <w:sz w:val="22"/>
          <w:szCs w:val="22"/>
        </w:rPr>
        <w:t>Performance of the predictions are measured through “accuracy”, “sensitivity”, “specificity”, and “area under the curve (</w:t>
      </w:r>
      <w:proofErr w:type="spellStart"/>
      <w:r w:rsidR="00C967AF">
        <w:rPr>
          <w:color w:val="000000"/>
          <w:sz w:val="22"/>
          <w:szCs w:val="22"/>
        </w:rPr>
        <w:t>auc</w:t>
      </w:r>
      <w:proofErr w:type="spellEnd"/>
      <w:r w:rsidR="00C967AF">
        <w:rPr>
          <w:color w:val="000000"/>
          <w:sz w:val="22"/>
          <w:szCs w:val="22"/>
        </w:rPr>
        <w:t xml:space="preserve">)”. </w:t>
      </w:r>
      <w:r w:rsidR="00FE4791">
        <w:rPr>
          <w:color w:val="000000"/>
          <w:sz w:val="22"/>
          <w:szCs w:val="22"/>
        </w:rPr>
        <w:t>Stacking approach is adopted f</w:t>
      </w:r>
      <w:r w:rsidR="00C967AF">
        <w:rPr>
          <w:color w:val="000000"/>
          <w:sz w:val="22"/>
          <w:szCs w:val="22"/>
        </w:rPr>
        <w:t>or elevating the performance</w:t>
      </w:r>
      <w:r w:rsidR="00FE4791">
        <w:rPr>
          <w:color w:val="000000"/>
          <w:sz w:val="22"/>
          <w:szCs w:val="22"/>
        </w:rPr>
        <w:t xml:space="preserve"> of prediction</w:t>
      </w:r>
      <w:r w:rsidR="003A208C">
        <w:rPr>
          <w:color w:val="000000"/>
          <w:sz w:val="22"/>
          <w:szCs w:val="22"/>
        </w:rPr>
        <w:t xml:space="preserve">. </w:t>
      </w:r>
      <w:r w:rsidR="00FE4791">
        <w:rPr>
          <w:color w:val="000000"/>
          <w:sz w:val="22"/>
          <w:szCs w:val="22"/>
        </w:rPr>
        <w:t xml:space="preserve">Therefore, probability of predicting </w:t>
      </w:r>
      <w:r w:rsidR="003A208C">
        <w:rPr>
          <w:color w:val="000000"/>
          <w:sz w:val="22"/>
          <w:szCs w:val="22"/>
        </w:rPr>
        <w:t xml:space="preserve">each subjects from the machine learning algorithms is imported as input to random forest algorithm. </w:t>
      </w:r>
    </w:p>
    <w:p w14:paraId="6E11C23A" w14:textId="52C192FC" w:rsidR="00B265A6" w:rsidRDefault="00BB57F5" w:rsidP="00B70966">
      <w:pPr>
        <w:spacing w:line="480" w:lineRule="auto"/>
        <w:jc w:val="both"/>
        <w:rPr>
          <w:rFonts w:eastAsiaTheme="minorEastAsia"/>
        </w:rPr>
      </w:pPr>
      <w:r>
        <w:rPr>
          <w:rFonts w:eastAsiaTheme="minorEastAsia"/>
          <w:b/>
          <w:bCs/>
          <w:i/>
          <w:iCs/>
        </w:rPr>
        <w:t xml:space="preserve">     Support vector machine</w:t>
      </w:r>
      <w:r w:rsidR="001639E5">
        <w:rPr>
          <w:rFonts w:eastAsiaTheme="minorEastAsia"/>
          <w:b/>
          <w:bCs/>
          <w:i/>
          <w:iCs/>
        </w:rPr>
        <w:t xml:space="preserve"> (SVM)</w:t>
      </w:r>
      <w:r>
        <w:rPr>
          <w:rFonts w:eastAsiaTheme="minorEastAsia"/>
        </w:rPr>
        <w:t xml:space="preserve">: </w:t>
      </w:r>
      <w:r w:rsidR="00346A85">
        <w:rPr>
          <w:rFonts w:eastAsiaTheme="minorEastAsia"/>
        </w:rPr>
        <w:t xml:space="preserve">SVM is </w:t>
      </w:r>
      <w:r w:rsidR="00FE2D90">
        <w:rPr>
          <w:rFonts w:eastAsiaTheme="minorEastAsia"/>
        </w:rPr>
        <w:t xml:space="preserve">a </w:t>
      </w:r>
      <w:r w:rsidR="00346A85">
        <w:rPr>
          <w:rFonts w:eastAsiaTheme="minorEastAsia"/>
        </w:rPr>
        <w:t xml:space="preserve">regression and classification </w:t>
      </w:r>
      <w:r>
        <w:rPr>
          <w:rFonts w:eastAsiaTheme="minorEastAsia"/>
        </w:rPr>
        <w:t>algorithm</w:t>
      </w:r>
      <w:r w:rsidR="00346A85">
        <w:rPr>
          <w:rFonts w:eastAsiaTheme="minorEastAsia"/>
        </w:rPr>
        <w:t xml:space="preserve">. In the classification application, this algorithm investigates thickest </w:t>
      </w:r>
      <w:r w:rsidR="00FE2D90">
        <w:rPr>
          <w:rFonts w:eastAsiaTheme="minorEastAsia"/>
        </w:rPr>
        <w:t xml:space="preserve">possible </w:t>
      </w:r>
      <w:r w:rsidR="00346A85">
        <w:rPr>
          <w:rFonts w:eastAsiaTheme="minorEastAsia"/>
        </w:rPr>
        <w:t xml:space="preserve">margin between categories of data. </w:t>
      </w:r>
      <w:r w:rsidR="00FE2D90">
        <w:rPr>
          <w:rFonts w:eastAsiaTheme="minorEastAsia"/>
        </w:rPr>
        <w:t>Hereof</w:t>
      </w:r>
      <w:r w:rsidR="00346A85">
        <w:rPr>
          <w:rFonts w:eastAsiaTheme="minorEastAsia"/>
        </w:rPr>
        <w:t xml:space="preserve">, subjects’ variables </w:t>
      </w:r>
      <w:r w:rsidR="00FE2D90">
        <w:rPr>
          <w:rFonts w:eastAsiaTheme="minorEastAsia"/>
        </w:rPr>
        <w:t xml:space="preserve">represent dimensions of space for the SVM algorithm. The subjects on the margin’s border are the support vectors of SVM. </w:t>
      </w:r>
      <w:r w:rsidR="00B265A6">
        <w:rPr>
          <w:rFonts w:eastAsiaTheme="minorEastAsia"/>
        </w:rPr>
        <w:t>The subjects are classified based on their relative position to the margin. SVM searches for the maximum margin and support vectors through utilizing quadratic programming. A generic formulation of a SVM algorithm is demonstrated below</w:t>
      </w:r>
      <w:r w:rsidR="002169BF">
        <w:rPr>
          <w:rFonts w:eastAsiaTheme="minorEastAsia"/>
        </w:rPr>
        <w:t xml:space="preserve"> </w:t>
      </w:r>
      <w:r w:rsidR="002169BF">
        <w:rPr>
          <w:rFonts w:eastAsiaTheme="minorEastAsia"/>
        </w:rPr>
        <w:fldChar w:fldCharType="begin"/>
      </w:r>
      <w:r w:rsidR="002169BF">
        <w:rPr>
          <w:rFonts w:eastAsiaTheme="minorEastAsia"/>
        </w:rPr>
        <w:instrText xml:space="preserve"> ADDIN EN.CITE &lt;EndNote&gt;&lt;Cite&gt;&lt;Author&gt;Kalantar&lt;/Author&gt;&lt;Year&gt;2018&lt;/Year&gt;&lt;RecNum&gt;11&lt;/RecNum&gt;&lt;DisplayText&gt;[11]&lt;/DisplayText&gt;&lt;record&gt;&lt;rec-number&gt;11&lt;/rec-number&gt;&lt;foreign-keys&gt;&lt;key app="EN" db-id="epvft0spawwtpwext9kxwx94ztrspvrp9r2a" timestamp="1534170366"&gt;11&lt;/key&gt;&lt;/foreign-keys&gt;&lt;ref-type name="Journal Article"&gt;17&lt;/ref-type&gt;&lt;contributors&gt;&lt;authors&gt;&lt;author&gt;Kalantar, Bahareh&lt;/author&gt;&lt;author&gt;Pradhan, Biswajeet&lt;/author&gt;&lt;author&gt;Naghibi, Seyed Amir&lt;/author&gt;&lt;author&gt;Motevalli, Alireza&lt;/author&gt;&lt;author&gt;Mansor, Shattri&lt;/author&gt;&lt;/authors&gt;&lt;/contributors&gt;&lt;titles&gt;&lt;title&gt;Assessment of the effects of training data selection on the landslide susceptibility mapping: a comparison between support vector machine (SVM), logistic regression (LR) and artificial neural networks (ANN)&lt;/title&gt;&lt;secondary-title&gt;Geomatics, Natural Hazards and Risk&lt;/secondary-title&gt;&lt;/titles&gt;&lt;periodical&gt;&lt;full-title&gt;Geomatics, Natural Hazards and Risk&lt;/full-title&gt;&lt;/periodical&gt;&lt;pages&gt;49-69&lt;/pages&gt;&lt;volume&gt;9&lt;/volume&gt;&lt;number&gt;1&lt;/number&gt;&lt;dates&gt;&lt;year&gt;2018&lt;/year&gt;&lt;/dates&gt;&lt;isbn&gt;1947-5705&lt;/isbn&gt;&lt;urls&gt;&lt;/urls&gt;&lt;/record&gt;&lt;/Cite&gt;&lt;/EndNote&gt;</w:instrText>
      </w:r>
      <w:r w:rsidR="002169BF">
        <w:rPr>
          <w:rFonts w:eastAsiaTheme="minorEastAsia"/>
        </w:rPr>
        <w:fldChar w:fldCharType="separate"/>
      </w:r>
      <w:r w:rsidR="002169BF">
        <w:rPr>
          <w:rFonts w:eastAsiaTheme="minorEastAsia"/>
          <w:noProof/>
        </w:rPr>
        <w:t>[11]</w:t>
      </w:r>
      <w:r w:rsidR="002169BF">
        <w:rPr>
          <w:rFonts w:eastAsiaTheme="minorEastAsia"/>
        </w:rPr>
        <w:fldChar w:fldCharType="end"/>
      </w:r>
      <w:r w:rsidR="00B265A6">
        <w:rPr>
          <w:rFonts w:eastAsiaTheme="minorEastAsia"/>
        </w:rPr>
        <w:t>:</w:t>
      </w:r>
    </w:p>
    <w:p w14:paraId="290444F1" w14:textId="77777777" w:rsidR="00B265A6" w:rsidRDefault="00B265A6" w:rsidP="00B265A6">
      <w:pPr>
        <w:spacing w:after="200"/>
        <w:jc w:val="both"/>
        <w:rPr>
          <w:rFonts w:asciiTheme="majorBidi" w:eastAsia="Times New Roman" w:hAnsiTheme="majorBidi" w:cstheme="majorBidi"/>
          <w:color w:val="000000"/>
        </w:rPr>
      </w:pPr>
      <m:oMathPara>
        <m:oMath>
          <m:r>
            <w:rPr>
              <w:rFonts w:ascii="Cambria Math" w:eastAsia="Times New Roman" w:hAnsi="Cambria Math" w:cstheme="majorBidi"/>
              <w:color w:val="000000"/>
            </w:rPr>
            <m:t xml:space="preserve">Min </m:t>
          </m:r>
          <m:nary>
            <m:naryPr>
              <m:chr m:val="∑"/>
              <m:limLoc m:val="undOvr"/>
              <m:ctrlPr>
                <w:rPr>
                  <w:rFonts w:ascii="Cambria Math" w:eastAsia="Times New Roman" w:hAnsi="Cambria Math" w:cstheme="majorBidi"/>
                  <w:i/>
                  <w:color w:val="000000"/>
                </w:rPr>
              </m:ctrlPr>
            </m:naryPr>
            <m:sub>
              <m:r>
                <w:rPr>
                  <w:rFonts w:ascii="Cambria Math" w:eastAsia="Times New Roman" w:hAnsi="Cambria Math" w:cstheme="majorBidi"/>
                  <w:color w:val="000000"/>
                </w:rPr>
                <m:t>i=1</m:t>
              </m:r>
            </m:sub>
            <m:sup>
              <m:r>
                <w:rPr>
                  <w:rFonts w:ascii="Cambria Math" w:eastAsia="Times New Roman" w:hAnsi="Cambria Math" w:cstheme="majorBidi"/>
                  <w:color w:val="000000"/>
                </w:rPr>
                <m:t>n</m:t>
              </m:r>
            </m:sup>
            <m:e>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i</m:t>
                  </m:r>
                </m:sub>
              </m:sSub>
            </m:e>
          </m:nary>
          <m:r>
            <w:rPr>
              <w:rFonts w:ascii="Cambria Math" w:eastAsia="Times New Roman" w:hAnsi="Cambria Math" w:cstheme="majorBidi"/>
              <w:color w:val="000000"/>
            </w:rPr>
            <m:t>-</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1</m:t>
              </m:r>
            </m:num>
            <m:den>
              <m:r>
                <w:rPr>
                  <w:rFonts w:ascii="Cambria Math" w:eastAsia="Times New Roman" w:hAnsi="Cambria Math" w:cstheme="majorBidi"/>
                  <w:color w:val="000000"/>
                </w:rPr>
                <m:t>2</m:t>
              </m:r>
            </m:den>
          </m:f>
          <m:r>
            <w:rPr>
              <w:rFonts w:ascii="Cambria Math" w:eastAsia="Times New Roman" w:hAnsi="Cambria Math" w:cstheme="majorBidi"/>
              <w:color w:val="000000"/>
            </w:rPr>
            <m:t xml:space="preserve"> </m:t>
          </m:r>
          <m:nary>
            <m:naryPr>
              <m:chr m:val="∑"/>
              <m:limLoc m:val="undOvr"/>
              <m:ctrlPr>
                <w:rPr>
                  <w:rFonts w:ascii="Cambria Math" w:eastAsia="Times New Roman" w:hAnsi="Cambria Math" w:cstheme="majorBidi"/>
                  <w:i/>
                  <w:color w:val="000000"/>
                </w:rPr>
              </m:ctrlPr>
            </m:naryPr>
            <m:sub>
              <m:r>
                <w:rPr>
                  <w:rFonts w:ascii="Cambria Math" w:eastAsia="Times New Roman" w:hAnsi="Cambria Math" w:cstheme="majorBidi"/>
                  <w:color w:val="000000"/>
                </w:rPr>
                <m:t>i=1</m:t>
              </m:r>
            </m:sub>
            <m:sup>
              <m:r>
                <w:rPr>
                  <w:rFonts w:ascii="Cambria Math" w:eastAsia="Times New Roman" w:hAnsi="Cambria Math" w:cstheme="majorBidi"/>
                  <w:color w:val="000000"/>
                </w:rPr>
                <m:t>n</m:t>
              </m:r>
            </m:sup>
            <m:e>
              <m:nary>
                <m:naryPr>
                  <m:chr m:val="∑"/>
                  <m:limLoc m:val="undOvr"/>
                  <m:ctrlPr>
                    <w:rPr>
                      <w:rFonts w:ascii="Cambria Math" w:eastAsia="Times New Roman" w:hAnsi="Cambria Math" w:cstheme="majorBidi"/>
                      <w:i/>
                      <w:color w:val="000000"/>
                    </w:rPr>
                  </m:ctrlPr>
                </m:naryPr>
                <m:sub>
                  <m:r>
                    <w:rPr>
                      <w:rFonts w:ascii="Cambria Math" w:eastAsia="Times New Roman" w:hAnsi="Cambria Math" w:cstheme="majorBidi"/>
                      <w:color w:val="000000"/>
                    </w:rPr>
                    <m:t>j=1</m:t>
                  </m:r>
                </m:sub>
                <m:sup>
                  <m:r>
                    <w:rPr>
                      <w:rFonts w:ascii="Cambria Math" w:eastAsia="Times New Roman" w:hAnsi="Cambria Math" w:cstheme="majorBidi"/>
                      <w:color w:val="000000"/>
                    </w:rPr>
                    <m:t>n</m:t>
                  </m:r>
                </m:sup>
                <m:e>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i</m:t>
                      </m:r>
                    </m:sub>
                  </m:sSub>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j</m:t>
                      </m:r>
                    </m:sub>
                  </m:sSub>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y</m:t>
                      </m:r>
                    </m:e>
                    <m:sub>
                      <m:r>
                        <w:rPr>
                          <w:rFonts w:ascii="Cambria Math" w:eastAsia="Times New Roman" w:hAnsi="Cambria Math" w:cstheme="majorBidi"/>
                          <w:color w:val="000000"/>
                        </w:rPr>
                        <m:t>i</m:t>
                      </m:r>
                    </m:sub>
                  </m:sSub>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y</m:t>
                      </m:r>
                    </m:e>
                    <m:sub>
                      <m:r>
                        <w:rPr>
                          <w:rFonts w:ascii="Cambria Math" w:eastAsia="Times New Roman" w:hAnsi="Cambria Math" w:cstheme="majorBidi"/>
                          <w:color w:val="000000"/>
                        </w:rPr>
                        <m:t>j</m:t>
                      </m:r>
                    </m:sub>
                  </m:sSub>
                  <m:d>
                    <m:dPr>
                      <m:ctrlPr>
                        <w:rPr>
                          <w:rFonts w:ascii="Cambria Math" w:eastAsia="Times New Roman" w:hAnsi="Cambria Math" w:cstheme="majorBidi"/>
                          <w:i/>
                          <w:color w:val="000000"/>
                        </w:rPr>
                      </m:ctrlPr>
                    </m:dPr>
                    <m:e>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m:t>
                          </m:r>
                        </m:e>
                        <m:sub>
                          <m:r>
                            <w:rPr>
                              <w:rFonts w:ascii="Cambria Math" w:eastAsia="Times New Roman" w:hAnsi="Cambria Math" w:cstheme="majorBidi"/>
                              <w:color w:val="000000"/>
                            </w:rPr>
                            <m:t>i</m:t>
                          </m:r>
                        </m:sub>
                      </m:sSub>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m:t>
                          </m:r>
                        </m:e>
                        <m:sub>
                          <m:r>
                            <w:rPr>
                              <w:rFonts w:ascii="Cambria Math" w:eastAsia="Times New Roman" w:hAnsi="Cambria Math" w:cstheme="majorBidi"/>
                              <w:color w:val="000000"/>
                            </w:rPr>
                            <m:t>j</m:t>
                          </m:r>
                        </m:sub>
                      </m:sSub>
                    </m:e>
                  </m:d>
                  <m:r>
                    <w:rPr>
                      <w:rFonts w:ascii="Cambria Math" w:eastAsia="Times New Roman" w:hAnsi="Cambria Math" w:cstheme="majorBidi"/>
                      <w:color w:val="000000"/>
                    </w:rPr>
                    <m:t>,</m:t>
                  </m:r>
                </m:e>
              </m:nary>
            </m:e>
          </m:nary>
        </m:oMath>
      </m:oMathPara>
    </w:p>
    <w:p w14:paraId="23D592E4" w14:textId="77777777" w:rsidR="00B265A6" w:rsidRPr="00DD6CA8" w:rsidRDefault="00B265A6" w:rsidP="00B265A6">
      <w:pPr>
        <w:spacing w:after="200"/>
        <w:jc w:val="both"/>
        <w:rPr>
          <w:rFonts w:asciiTheme="majorBidi" w:eastAsia="Times New Roman" w:hAnsiTheme="majorBidi" w:cstheme="majorBidi"/>
          <w:color w:val="000000"/>
        </w:rPr>
      </w:pPr>
      <m:oMathPara>
        <m:oMath>
          <m:r>
            <w:rPr>
              <w:rFonts w:ascii="Cambria Math" w:eastAsia="Times New Roman" w:hAnsi="Cambria Math" w:cstheme="majorBidi"/>
              <w:color w:val="000000"/>
            </w:rPr>
            <m:t xml:space="preserve">s.t.: </m:t>
          </m:r>
          <m:nary>
            <m:naryPr>
              <m:chr m:val="∑"/>
              <m:limLoc m:val="undOvr"/>
              <m:ctrlPr>
                <w:rPr>
                  <w:rFonts w:ascii="Cambria Math" w:eastAsia="Times New Roman" w:hAnsi="Cambria Math" w:cstheme="majorBidi"/>
                  <w:i/>
                  <w:color w:val="000000"/>
                </w:rPr>
              </m:ctrlPr>
            </m:naryPr>
            <m:sub>
              <m:r>
                <w:rPr>
                  <w:rFonts w:ascii="Cambria Math" w:eastAsia="Times New Roman" w:hAnsi="Cambria Math" w:cstheme="majorBidi"/>
                  <w:color w:val="000000"/>
                </w:rPr>
                <m:t>i=1</m:t>
              </m:r>
            </m:sub>
            <m:sup>
              <m:r>
                <w:rPr>
                  <w:rFonts w:ascii="Cambria Math" w:eastAsia="Times New Roman" w:hAnsi="Cambria Math" w:cstheme="majorBidi"/>
                  <w:color w:val="000000"/>
                </w:rPr>
                <m:t>n</m:t>
              </m:r>
            </m:sup>
            <m:e>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i</m:t>
                  </m:r>
                </m:sub>
              </m:sSub>
            </m:e>
          </m:nary>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y</m:t>
              </m:r>
            </m:e>
            <m:sub>
              <m:r>
                <w:rPr>
                  <w:rFonts w:ascii="Cambria Math" w:eastAsia="Times New Roman" w:hAnsi="Cambria Math" w:cstheme="majorBidi"/>
                  <w:color w:val="000000"/>
                </w:rPr>
                <m:t>i</m:t>
              </m:r>
            </m:sub>
          </m:sSub>
          <m:r>
            <w:rPr>
              <w:rFonts w:ascii="Cambria Math" w:eastAsia="Times New Roman" w:hAnsi="Cambria Math" w:cstheme="majorBidi"/>
              <w:color w:val="000000"/>
            </w:rPr>
            <m:t>=0,  0≤</m:t>
          </m:r>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i</m:t>
              </m:r>
            </m:sub>
          </m:sSub>
          <m:r>
            <w:rPr>
              <w:rFonts w:ascii="Cambria Math" w:eastAsia="Times New Roman" w:hAnsi="Cambria Math" w:cstheme="majorBidi"/>
              <w:color w:val="000000"/>
            </w:rPr>
            <m:t>≤cost</m:t>
          </m:r>
        </m:oMath>
      </m:oMathPara>
    </w:p>
    <w:p w14:paraId="5370F74A" w14:textId="77777777" w:rsidR="00B265A6" w:rsidRDefault="00B265A6" w:rsidP="00B265A6">
      <w:pPr>
        <w:spacing w:after="200"/>
        <w:jc w:val="both"/>
        <w:rPr>
          <w:rFonts w:asciiTheme="majorBidi" w:eastAsia="Times New Roman" w:hAnsiTheme="majorBidi" w:cstheme="majorBidi"/>
          <w:color w:val="000000"/>
        </w:rPr>
      </w:pPr>
      <w:r>
        <w:rPr>
          <w:rFonts w:asciiTheme="majorBidi" w:eastAsia="Times New Roman" w:hAnsiTheme="majorBidi" w:cstheme="majorBidi"/>
          <w:color w:val="000000"/>
        </w:rPr>
        <w:t>where:</w:t>
      </w:r>
    </w:p>
    <w:p w14:paraId="2FCBB025" w14:textId="77777777" w:rsidR="00B265A6" w:rsidRDefault="00C660FF" w:rsidP="00B265A6">
      <w:pPr>
        <w:widowControl w:val="0"/>
        <w:autoSpaceDE w:val="0"/>
        <w:autoSpaceDN w:val="0"/>
        <w:adjustRightInd w:val="0"/>
        <w:spacing w:after="240" w:line="300" w:lineRule="atLeast"/>
        <w:rPr>
          <w:rFonts w:ascii="Times" w:eastAsiaTheme="minorEastAsia" w:hAnsi="Times" w:cs="Times"/>
          <w:color w:val="000000"/>
        </w:rPr>
      </w:pPr>
      <m:oMath>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l</m:t>
            </m:r>
          </m:e>
          <m:sub>
            <m:r>
              <w:rPr>
                <w:rFonts w:ascii="Cambria Math" w:eastAsia="Times New Roman" w:hAnsi="Cambria Math" w:cstheme="majorBidi"/>
                <w:color w:val="000000"/>
              </w:rPr>
              <m:t>i</m:t>
            </m:r>
          </m:sub>
        </m:sSub>
      </m:oMath>
      <w:r w:rsidR="00B265A6">
        <w:rPr>
          <w:rFonts w:ascii="Times" w:eastAsiaTheme="minorEastAsia" w:hAnsi="Times" w:cs="Times"/>
          <w:color w:val="000000"/>
        </w:rPr>
        <w:t>: Lagrange multiplier</w:t>
      </w:r>
    </w:p>
    <w:p w14:paraId="34314240" w14:textId="77777777" w:rsidR="00B265A6" w:rsidRPr="00DD6CA8" w:rsidRDefault="00B265A6" w:rsidP="00B265A6">
      <w:pPr>
        <w:widowControl w:val="0"/>
        <w:autoSpaceDE w:val="0"/>
        <w:autoSpaceDN w:val="0"/>
        <w:adjustRightInd w:val="0"/>
        <w:spacing w:after="240" w:line="300" w:lineRule="atLeast"/>
        <w:rPr>
          <w:rFonts w:ascii="Times" w:hAnsi="Times" w:cs="Times"/>
          <w:color w:val="000000"/>
          <w:sz w:val="26"/>
          <w:szCs w:val="26"/>
        </w:rPr>
      </w:pPr>
      <w:r>
        <w:rPr>
          <w:rFonts w:ascii="Times" w:eastAsiaTheme="minorEastAsia" w:hAnsi="Times" w:cs="Times"/>
          <w:color w:val="000000"/>
        </w:rPr>
        <w:t>cost: penalty</w:t>
      </w:r>
    </w:p>
    <w:p w14:paraId="28EAAC89" w14:textId="581A830B" w:rsidR="00B265A6" w:rsidRDefault="00B265A6" w:rsidP="00C428B8">
      <w:pPr>
        <w:spacing w:line="480" w:lineRule="auto"/>
        <w:jc w:val="both"/>
        <w:rPr>
          <w:rFonts w:eastAsiaTheme="minorEastAsia"/>
        </w:rPr>
      </w:pPr>
    </w:p>
    <w:p w14:paraId="0C222646" w14:textId="0E4D8A9D" w:rsidR="002169BF" w:rsidRDefault="002169BF" w:rsidP="00B70966">
      <w:pPr>
        <w:spacing w:line="480" w:lineRule="auto"/>
        <w:jc w:val="both"/>
        <w:rPr>
          <w:rFonts w:eastAsiaTheme="minorEastAsia"/>
        </w:rPr>
      </w:pPr>
      <w:r>
        <w:rPr>
          <w:rFonts w:eastAsiaTheme="minorEastAsia"/>
          <w:b/>
          <w:bCs/>
          <w:i/>
          <w:iCs/>
        </w:rPr>
        <w:lastRenderedPageBreak/>
        <w:t xml:space="preserve">     Logistics regression</w:t>
      </w:r>
      <w:r w:rsidR="001639E5">
        <w:rPr>
          <w:rFonts w:eastAsiaTheme="minorEastAsia"/>
          <w:b/>
          <w:bCs/>
          <w:i/>
          <w:iCs/>
        </w:rPr>
        <w:t xml:space="preserve"> (LR)</w:t>
      </w:r>
      <w:r>
        <w:rPr>
          <w:rFonts w:eastAsiaTheme="minorEastAsia"/>
        </w:rPr>
        <w:t xml:space="preserve">: </w:t>
      </w:r>
      <w:r w:rsidR="001639E5">
        <w:rPr>
          <w:rFonts w:eastAsiaTheme="minorEastAsia"/>
        </w:rPr>
        <w:t>LR develops association between a binary outcome (two classes of the subjects) and predictors (subjects’ variables). The outcome of regression equation is logit transformation of class</w:t>
      </w:r>
      <w:r w:rsidR="00282C81">
        <w:rPr>
          <w:rFonts w:eastAsiaTheme="minorEastAsia"/>
        </w:rPr>
        <w:t>es’ probability.</w:t>
      </w:r>
      <w:r w:rsidR="00D15170">
        <w:rPr>
          <w:rFonts w:eastAsiaTheme="minorEastAsia"/>
        </w:rPr>
        <w:t xml:space="preserve"> </w:t>
      </w:r>
      <w:r w:rsidR="00B15863">
        <w:rPr>
          <w:rFonts w:eastAsiaTheme="minorEastAsia"/>
        </w:rPr>
        <w:t>A gener</w:t>
      </w:r>
      <w:r w:rsidR="00527CCD">
        <w:rPr>
          <w:rFonts w:eastAsiaTheme="minorEastAsia"/>
        </w:rPr>
        <w:t>ic</w:t>
      </w:r>
      <w:r w:rsidR="00B15863">
        <w:rPr>
          <w:rFonts w:eastAsiaTheme="minorEastAsia"/>
        </w:rPr>
        <w:t xml:space="preserve"> formulation of a LR model is</w:t>
      </w:r>
      <w:r w:rsidR="00C428B8">
        <w:rPr>
          <w:rFonts w:eastAsiaTheme="minorEastAsia"/>
        </w:rPr>
        <w:t xml:space="preserve"> </w:t>
      </w:r>
      <w:r w:rsidR="00C428B8">
        <w:rPr>
          <w:rFonts w:eastAsiaTheme="minorEastAsia"/>
        </w:rPr>
        <w:fldChar w:fldCharType="begin"/>
      </w:r>
      <w:r w:rsidR="00C428B8">
        <w:rPr>
          <w:rFonts w:eastAsiaTheme="minorEastAsia"/>
        </w:rPr>
        <w:instrText xml:space="preserve"> ADDIN EN.CITE &lt;EndNote&gt;&lt;Cite&gt;&lt;Author&gt;Kleinbaum&lt;/Author&gt;&lt;Year&gt;2010&lt;/Year&gt;&lt;RecNum&gt;12&lt;/RecNum&gt;&lt;DisplayText&gt;[12]&lt;/DisplayText&gt;&lt;record&gt;&lt;rec-number&gt;12&lt;/rec-number&gt;&lt;foreign-keys&gt;&lt;key app="EN" db-id="epvft0spawwtpwext9kxwx94ztrspvrp9r2a" timestamp="1534174488"&gt;12&lt;/key&gt;&lt;/foreign-keys&gt;&lt;ref-type name="Book"&gt;6&lt;/ref-type&gt;&lt;contributors&gt;&lt;authors&gt;&lt;author&gt;Kleinbaum, David G&lt;/author&gt;&lt;author&gt;Klein, Mitchel&lt;/author&gt;&lt;/authors&gt;&lt;/contributors&gt;&lt;titles&gt;&lt;title&gt;Logistic regression: a self-learning text&lt;/title&gt;&lt;/titles&gt;&lt;dates&gt;&lt;year&gt;2010&lt;/year&gt;&lt;/dates&gt;&lt;publisher&gt;Springer Science &amp;amp; Business Media&lt;/publisher&gt;&lt;isbn&gt;144191742X&lt;/isbn&gt;&lt;urls&gt;&lt;/urls&gt;&lt;/record&gt;&lt;/Cite&gt;&lt;/EndNote&gt;</w:instrText>
      </w:r>
      <w:r w:rsidR="00C428B8">
        <w:rPr>
          <w:rFonts w:eastAsiaTheme="minorEastAsia"/>
        </w:rPr>
        <w:fldChar w:fldCharType="separate"/>
      </w:r>
      <w:r w:rsidR="00C428B8">
        <w:rPr>
          <w:rFonts w:eastAsiaTheme="minorEastAsia"/>
          <w:noProof/>
        </w:rPr>
        <w:t>[12]</w:t>
      </w:r>
      <w:r w:rsidR="00C428B8">
        <w:rPr>
          <w:rFonts w:eastAsiaTheme="minorEastAsia"/>
        </w:rPr>
        <w:fldChar w:fldCharType="end"/>
      </w:r>
      <w:r w:rsidR="00B15863">
        <w:rPr>
          <w:rFonts w:eastAsiaTheme="minorEastAsia"/>
        </w:rPr>
        <w:t>:</w:t>
      </w:r>
    </w:p>
    <w:p w14:paraId="6AFFD40D" w14:textId="075083CB" w:rsidR="00B15863" w:rsidRDefault="00B15863" w:rsidP="00B70966">
      <w:pPr>
        <w:spacing w:line="480" w:lineRule="auto"/>
        <w:jc w:val="both"/>
        <w:rPr>
          <w:rFonts w:eastAsiaTheme="minorEastAsia"/>
        </w:rPr>
      </w:pPr>
      <m:oMathPara>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1-p</m:t>
                      </m:r>
                    </m:den>
                  </m:f>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+b</m:t>
              </m:r>
            </m:e>
          </m:func>
        </m:oMath>
      </m:oMathPara>
    </w:p>
    <w:p w14:paraId="6CAF991C" w14:textId="42080365" w:rsidR="00B265A6" w:rsidRDefault="00C428B8" w:rsidP="00823199">
      <w:pPr>
        <w:spacing w:line="480" w:lineRule="auto"/>
        <w:jc w:val="both"/>
        <w:rPr>
          <w:rFonts w:eastAsiaTheme="minorEastAsia"/>
        </w:rPr>
      </w:pPr>
      <w:r>
        <w:rPr>
          <w:rFonts w:eastAsiaTheme="minorEastAsia"/>
          <w:b/>
          <w:bCs/>
          <w:i/>
          <w:iCs/>
        </w:rPr>
        <w:t xml:space="preserve">     Neural network (NNET)</w:t>
      </w:r>
      <w:r>
        <w:rPr>
          <w:rFonts w:eastAsiaTheme="minorEastAsia"/>
        </w:rPr>
        <w:t xml:space="preserve">: </w:t>
      </w:r>
      <w:r w:rsidR="00944DA6">
        <w:rPr>
          <w:rFonts w:eastAsiaTheme="minorEastAsia"/>
        </w:rPr>
        <w:t>NNET</w:t>
      </w:r>
      <w:r>
        <w:rPr>
          <w:rFonts w:eastAsiaTheme="minorEastAsia"/>
        </w:rPr>
        <w:t xml:space="preserve"> </w:t>
      </w:r>
      <w:r w:rsidR="00944DA6">
        <w:rPr>
          <w:rFonts w:eastAsiaTheme="minorEastAsia"/>
        </w:rPr>
        <w:t>mimics biological neural network in translating stimulus (subjects’ data) to information (subjects’ class).</w:t>
      </w:r>
      <w:r w:rsidR="00A4711B">
        <w:rPr>
          <w:rFonts w:eastAsiaTheme="minorEastAsia"/>
        </w:rPr>
        <w:t xml:space="preserve"> In this study, subjects’ data </w:t>
      </w:r>
      <w:r w:rsidR="00E57C2A">
        <w:rPr>
          <w:rFonts w:eastAsiaTheme="minorEastAsia"/>
        </w:rPr>
        <w:t xml:space="preserve">perceived </w:t>
      </w:r>
      <w:r w:rsidR="00A4711B">
        <w:rPr>
          <w:rFonts w:eastAsiaTheme="minorEastAsia"/>
        </w:rPr>
        <w:t>activates the first layer of NNET</w:t>
      </w:r>
      <w:r w:rsidR="00E57C2A">
        <w:rPr>
          <w:rFonts w:eastAsiaTheme="minorEastAsia"/>
        </w:rPr>
        <w:t xml:space="preserve">. Then the effects are transferred to the next layers through multiplying the assigned weights. This consecutive process repeats until the last layer then affects the activation function. Activation function specifies the category of the outcome. </w:t>
      </w:r>
      <w:r w:rsidR="00842691">
        <w:rPr>
          <w:rFonts w:eastAsiaTheme="minorEastAsia"/>
        </w:rPr>
        <w:t xml:space="preserve">Number of layers, and activation functions are investigated through heuristic approaches. A generic formulation of an activation function is demonstrated below </w:t>
      </w:r>
      <w:r w:rsidR="00B70966">
        <w:rPr>
          <w:rFonts w:eastAsiaTheme="minorEastAsia"/>
        </w:rPr>
        <w:fldChar w:fldCharType="begin"/>
      </w:r>
      <w:r w:rsidR="00B70966">
        <w:rPr>
          <w:rFonts w:eastAsiaTheme="minorEastAsia"/>
        </w:rPr>
        <w:instrText xml:space="preserve"> ADDIN EN.CITE &lt;EndNote&gt;&lt;Cite&gt;&lt;Author&gt;Karabatak&lt;/Author&gt;&lt;Year&gt;2009&lt;/Year&gt;&lt;RecNum&gt;13&lt;/RecNum&gt;&lt;DisplayText&gt;[13]&lt;/DisplayText&gt;&lt;record&gt;&lt;rec-number&gt;13&lt;/rec-number&gt;&lt;foreign-keys&gt;&lt;key app="EN" db-id="epvft0spawwtpwext9kxwx94ztrspvrp9r2a" timestamp="1534175690"&gt;13&lt;/key&gt;&lt;/foreign-keys&gt;&lt;ref-type name="Journal Article"&gt;17&lt;/ref-type&gt;&lt;contributors&gt;&lt;authors&gt;&lt;author&gt;Karabatak, Murat&lt;/author&gt;&lt;author&gt;Ince, M Cevdet&lt;/author&gt;&lt;/authors&gt;&lt;/contributors&gt;&lt;titles&gt;&lt;title&gt;An expert system for detection of breast cancer based on association rules and neural network&lt;/title&gt;&lt;secondary-title&gt;Expert systems with Applications&lt;/secondary-title&gt;&lt;/titles&gt;&lt;periodical&gt;&lt;full-title&gt;Expert systems with Applications&lt;/full-title&gt;&lt;/periodical&gt;&lt;pages&gt;3465-3469&lt;/pages&gt;&lt;volume&gt;36&lt;/volume&gt;&lt;number&gt;2&lt;/number&gt;&lt;dates&gt;&lt;year&gt;2009&lt;/year&gt;&lt;/dates&gt;&lt;isbn&gt;0957-4174&lt;/isbn&gt;&lt;urls&gt;&lt;/urls&gt;&lt;/record&gt;&lt;/Cite&gt;&lt;/EndNote&gt;</w:instrText>
      </w:r>
      <w:r w:rsidR="00B70966">
        <w:rPr>
          <w:rFonts w:eastAsiaTheme="minorEastAsia"/>
        </w:rPr>
        <w:fldChar w:fldCharType="separate"/>
      </w:r>
      <w:r w:rsidR="00B70966">
        <w:rPr>
          <w:rFonts w:eastAsiaTheme="minorEastAsia"/>
          <w:noProof/>
        </w:rPr>
        <w:t>[13]</w:t>
      </w:r>
      <w:r w:rsidR="00B70966">
        <w:rPr>
          <w:rFonts w:eastAsiaTheme="minorEastAsia"/>
        </w:rPr>
        <w:fldChar w:fldCharType="end"/>
      </w:r>
      <w:r w:rsidR="00842691">
        <w:rPr>
          <w:rFonts w:eastAsiaTheme="minorEastAsia"/>
        </w:rPr>
        <w:t>:</w:t>
      </w:r>
    </w:p>
    <w:p w14:paraId="79C76E43" w14:textId="77777777" w:rsidR="0041388A" w:rsidRPr="00BE27AE" w:rsidRDefault="0041388A" w:rsidP="0041388A">
      <w:pPr>
        <w:spacing w:after="200"/>
        <w:jc w:val="both"/>
        <w:rPr>
          <w:rFonts w:asciiTheme="majorBidi" w:eastAsia="Times New Roman" w:hAnsiTheme="majorBidi" w:cstheme="majorBidi"/>
          <w:color w:val="000000"/>
        </w:rPr>
      </w:pPr>
      <m:oMathPara>
        <m:oMath>
          <m:r>
            <w:rPr>
              <w:rFonts w:ascii="Cambria Math" w:eastAsia="Times New Roman" w:hAnsi="Cambria Math" w:cstheme="majorBidi"/>
              <w:color w:val="000000"/>
            </w:rPr>
            <m:t>y</m:t>
          </m:r>
          <m:d>
            <m:dPr>
              <m:ctrlPr>
                <w:rPr>
                  <w:rFonts w:ascii="Cambria Math" w:eastAsia="Times New Roman" w:hAnsi="Cambria Math" w:cstheme="majorBidi"/>
                  <w:i/>
                  <w:color w:val="000000"/>
                </w:rPr>
              </m:ctrlPr>
            </m:dPr>
            <m:e>
              <m:r>
                <w:rPr>
                  <w:rFonts w:ascii="Cambria Math" w:eastAsia="Times New Roman" w:hAnsi="Cambria Math" w:cstheme="majorBidi"/>
                  <w:color w:val="000000"/>
                </w:rPr>
                <m:t>t+1</m:t>
              </m:r>
            </m:e>
          </m:d>
          <m:r>
            <w:rPr>
              <w:rFonts w:ascii="Cambria Math" w:eastAsia="Times New Roman" w:hAnsi="Cambria Math" w:cstheme="majorBidi"/>
              <w:color w:val="000000"/>
            </w:rPr>
            <m:t>=</m:t>
          </m:r>
          <m:func>
            <m:funcPr>
              <m:ctrlPr>
                <w:rPr>
                  <w:rFonts w:ascii="Cambria Math" w:eastAsia="Times New Roman" w:hAnsi="Cambria Math" w:cstheme="majorBidi"/>
                  <w:i/>
                  <w:color w:val="000000"/>
                </w:rPr>
              </m:ctrlPr>
            </m:funcPr>
            <m:fName>
              <m:r>
                <m:rPr>
                  <m:sty m:val="p"/>
                </m:rPr>
                <w:rPr>
                  <w:rFonts w:ascii="Cambria Math" w:eastAsia="Times New Roman" w:hAnsi="Cambria Math" w:cstheme="majorBidi"/>
                  <w:color w:val="000000"/>
                </w:rPr>
                <m:t>a</m:t>
              </m:r>
            </m:fName>
            <m:e>
              <m:d>
                <m:dPr>
                  <m:ctrlPr>
                    <w:rPr>
                      <w:rFonts w:ascii="Cambria Math" w:eastAsia="Times New Roman" w:hAnsi="Cambria Math" w:cstheme="majorBidi"/>
                      <w:i/>
                      <w:color w:val="000000"/>
                    </w:rPr>
                  </m:ctrlPr>
                </m:dPr>
                <m:e>
                  <m:nary>
                    <m:naryPr>
                      <m:chr m:val="∑"/>
                      <m:limLoc m:val="undOvr"/>
                      <m:ctrlPr>
                        <w:rPr>
                          <w:rFonts w:ascii="Cambria Math" w:eastAsia="Times New Roman" w:hAnsi="Cambria Math" w:cstheme="majorBidi"/>
                          <w:i/>
                          <w:color w:val="000000"/>
                        </w:rPr>
                      </m:ctrlPr>
                    </m:naryPr>
                    <m:sub>
                      <m:r>
                        <w:rPr>
                          <w:rFonts w:ascii="Cambria Math" w:eastAsia="Times New Roman" w:hAnsi="Cambria Math" w:cstheme="majorBidi"/>
                          <w:color w:val="000000"/>
                        </w:rPr>
                        <m:t>j=1</m:t>
                      </m:r>
                    </m:sub>
                    <m:sup>
                      <m:r>
                        <w:rPr>
                          <w:rFonts w:ascii="Cambria Math" w:eastAsia="Times New Roman" w:hAnsi="Cambria Math" w:cstheme="majorBidi"/>
                          <w:color w:val="000000"/>
                        </w:rPr>
                        <m:t>m</m:t>
                      </m:r>
                    </m:sup>
                    <m:e>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w</m:t>
                          </m:r>
                        </m:e>
                        <m:sub>
                          <m:r>
                            <w:rPr>
                              <w:rFonts w:ascii="Cambria Math" w:eastAsia="Times New Roman" w:hAnsi="Cambria Math" w:cstheme="majorBidi"/>
                              <w:color w:val="000000"/>
                            </w:rPr>
                            <m:t>ij</m:t>
                          </m:r>
                        </m:sub>
                      </m:sSub>
                    </m:e>
                  </m:nary>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m:t>
                      </m:r>
                    </m:e>
                    <m:sub>
                      <m:r>
                        <w:rPr>
                          <w:rFonts w:ascii="Cambria Math" w:eastAsia="Times New Roman" w:hAnsi="Cambria Math" w:cstheme="majorBidi"/>
                          <w:color w:val="000000"/>
                        </w:rPr>
                        <m:t>i</m:t>
                      </m:r>
                    </m:sub>
                  </m:sSub>
                  <m:d>
                    <m:dPr>
                      <m:ctrlPr>
                        <w:rPr>
                          <w:rFonts w:ascii="Cambria Math" w:eastAsia="Times New Roman" w:hAnsi="Cambria Math" w:cstheme="majorBidi"/>
                          <w:i/>
                          <w:color w:val="000000"/>
                        </w:rPr>
                      </m:ctrlPr>
                    </m:dPr>
                    <m:e>
                      <m:r>
                        <w:rPr>
                          <w:rFonts w:ascii="Cambria Math" w:eastAsia="Times New Roman" w:hAnsi="Cambria Math" w:cstheme="majorBidi"/>
                          <w:color w:val="000000"/>
                        </w:rPr>
                        <m:t>t</m:t>
                      </m:r>
                    </m:e>
                  </m:d>
                  <m:r>
                    <w:rPr>
                      <w:rFonts w:ascii="Cambria Math" w:eastAsia="Times New Roman" w:hAnsi="Cambria Math" w:cstheme="majorBidi"/>
                      <w:color w:val="000000"/>
                    </w:rPr>
                    <m:t>-</m:t>
                  </m:r>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θ</m:t>
                      </m:r>
                    </m:e>
                    <m:sub>
                      <m:r>
                        <w:rPr>
                          <w:rFonts w:ascii="Cambria Math" w:eastAsia="Times New Roman" w:hAnsi="Cambria Math" w:cstheme="majorBidi"/>
                          <w:color w:val="000000"/>
                        </w:rPr>
                        <m:t>i</m:t>
                      </m:r>
                    </m:sub>
                  </m:sSub>
                </m:e>
              </m:d>
            </m:e>
          </m:func>
          <m:r>
            <w:rPr>
              <w:rFonts w:ascii="Cambria Math" w:eastAsia="Times New Roman" w:hAnsi="Cambria Math" w:cstheme="majorBidi"/>
              <w:color w:val="000000"/>
            </w:rPr>
            <m:t xml:space="preserve">  </m:t>
          </m:r>
        </m:oMath>
      </m:oMathPara>
    </w:p>
    <w:p w14:paraId="72DDFED1" w14:textId="77777777" w:rsidR="0041388A" w:rsidRDefault="0041388A" w:rsidP="0041388A">
      <w:pPr>
        <w:spacing w:after="200"/>
        <w:jc w:val="both"/>
        <w:rPr>
          <w:rFonts w:asciiTheme="majorBidi" w:eastAsia="Times New Roman" w:hAnsiTheme="majorBidi" w:cstheme="majorBidi"/>
          <w:color w:val="000000"/>
        </w:rPr>
      </w:pPr>
      <w:r>
        <w:rPr>
          <w:rFonts w:asciiTheme="majorBidi" w:eastAsia="Times New Roman" w:hAnsiTheme="majorBidi" w:cstheme="majorBidi"/>
          <w:color w:val="000000"/>
        </w:rPr>
        <w:t>where:</w:t>
      </w:r>
    </w:p>
    <w:p w14:paraId="49858924" w14:textId="77777777" w:rsidR="0041388A" w:rsidRDefault="00C660FF" w:rsidP="0041388A">
      <w:pPr>
        <w:spacing w:after="200"/>
        <w:jc w:val="both"/>
        <w:rPr>
          <w:rFonts w:asciiTheme="majorBidi" w:eastAsia="Times New Roman" w:hAnsiTheme="majorBidi" w:cstheme="majorBidi"/>
          <w:color w:val="000000"/>
        </w:rPr>
      </w:pPr>
      <m:oMath>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X=(x</m:t>
            </m:r>
          </m:e>
          <m:sub>
            <m:r>
              <w:rPr>
                <w:rFonts w:ascii="Cambria Math" w:eastAsia="Times New Roman" w:hAnsi="Cambria Math" w:cstheme="majorBidi"/>
                <w:color w:val="000000"/>
              </w:rPr>
              <m:t>1</m:t>
            </m:r>
          </m:sub>
        </m:sSub>
        <m:r>
          <w:rPr>
            <w:rFonts w:ascii="Cambria Math" w:eastAsia="Times New Roman" w:hAnsi="Cambria Math" w:cstheme="majorBidi"/>
            <w:color w:val="000000"/>
          </w:rPr>
          <m:t>,</m:t>
        </m:r>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m:t>
            </m:r>
          </m:e>
          <m:sub>
            <m:r>
              <w:rPr>
                <w:rFonts w:ascii="Cambria Math" w:eastAsia="Times New Roman" w:hAnsi="Cambria Math" w:cstheme="majorBidi"/>
                <w:color w:val="000000"/>
              </w:rPr>
              <m:t>2</m:t>
            </m:r>
          </m:sub>
        </m:sSub>
        <m:r>
          <w:rPr>
            <w:rFonts w:ascii="Cambria Math" w:eastAsia="Times New Roman" w:hAnsi="Cambria Math" w:cstheme="majorBidi"/>
            <w:color w:val="000000"/>
          </w:rPr>
          <m:t>,…,</m:t>
        </m:r>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x</m:t>
            </m:r>
          </m:e>
          <m:sub>
            <m:r>
              <w:rPr>
                <w:rFonts w:ascii="Cambria Math" w:eastAsia="Times New Roman" w:hAnsi="Cambria Math" w:cstheme="majorBidi"/>
                <w:color w:val="000000"/>
              </w:rPr>
              <m:t>m</m:t>
            </m:r>
          </m:sub>
        </m:sSub>
        <m:r>
          <w:rPr>
            <w:rFonts w:ascii="Cambria Math" w:eastAsia="Times New Roman" w:hAnsi="Cambria Math" w:cstheme="majorBidi"/>
            <w:color w:val="000000"/>
          </w:rPr>
          <m:t>)</m:t>
        </m:r>
      </m:oMath>
      <w:r w:rsidR="0041388A">
        <w:rPr>
          <w:rFonts w:asciiTheme="majorBidi" w:eastAsia="Times New Roman" w:hAnsiTheme="majorBidi" w:cstheme="majorBidi"/>
          <w:color w:val="000000"/>
        </w:rPr>
        <w:t xml:space="preserve"> : inputs applied to neuron</w:t>
      </w:r>
    </w:p>
    <w:p w14:paraId="22EB159A" w14:textId="77777777" w:rsidR="0041388A" w:rsidRDefault="00C660FF" w:rsidP="0041388A">
      <w:pPr>
        <w:spacing w:after="200"/>
        <w:jc w:val="both"/>
        <w:rPr>
          <w:rFonts w:asciiTheme="majorBidi" w:eastAsia="Times New Roman" w:hAnsiTheme="majorBidi" w:cstheme="majorBidi"/>
          <w:color w:val="000000"/>
        </w:rPr>
      </w:pPr>
      <m:oMath>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w</m:t>
            </m:r>
          </m:e>
          <m:sub>
            <m:r>
              <w:rPr>
                <w:rFonts w:ascii="Cambria Math" w:eastAsia="Times New Roman" w:hAnsi="Cambria Math" w:cstheme="majorBidi"/>
                <w:color w:val="000000"/>
              </w:rPr>
              <m:t>i</m:t>
            </m:r>
          </m:sub>
        </m:sSub>
        <m:r>
          <w:rPr>
            <w:rFonts w:ascii="Cambria Math" w:eastAsia="Times New Roman" w:hAnsi="Cambria Math" w:cstheme="majorBidi"/>
            <w:color w:val="000000"/>
          </w:rPr>
          <m:t>:</m:t>
        </m:r>
      </m:oMath>
      <w:r w:rsidR="0041388A">
        <w:rPr>
          <w:rFonts w:asciiTheme="majorBidi" w:eastAsia="Times New Roman" w:hAnsiTheme="majorBidi" w:cstheme="majorBidi"/>
          <w:color w:val="000000"/>
        </w:rPr>
        <w:t xml:space="preserve"> weights </w:t>
      </w:r>
    </w:p>
    <w:p w14:paraId="2FA88186" w14:textId="77777777" w:rsidR="0041388A" w:rsidRPr="00DE5A7B" w:rsidRDefault="00C660FF" w:rsidP="0041388A">
      <w:pPr>
        <w:spacing w:after="200"/>
        <w:jc w:val="both"/>
        <w:rPr>
          <w:rFonts w:asciiTheme="majorBidi" w:eastAsia="Times New Roman" w:hAnsiTheme="majorBidi" w:cstheme="majorBidi"/>
          <w:color w:val="000000"/>
        </w:rPr>
      </w:pPr>
      <m:oMath>
        <m:sSub>
          <m:sSubPr>
            <m:ctrlPr>
              <w:rPr>
                <w:rFonts w:ascii="Cambria Math" w:eastAsia="Times New Roman" w:hAnsi="Cambria Math" w:cstheme="majorBidi"/>
                <w:i/>
                <w:color w:val="000000"/>
              </w:rPr>
            </m:ctrlPr>
          </m:sSubPr>
          <m:e>
            <m:r>
              <w:rPr>
                <w:rFonts w:ascii="Cambria Math" w:eastAsia="Times New Roman" w:hAnsi="Cambria Math" w:cstheme="majorBidi"/>
                <w:color w:val="000000"/>
              </w:rPr>
              <m:t>θ</m:t>
            </m:r>
          </m:e>
          <m:sub>
            <m:r>
              <w:rPr>
                <w:rFonts w:ascii="Cambria Math" w:eastAsia="Times New Roman" w:hAnsi="Cambria Math" w:cstheme="majorBidi"/>
                <w:color w:val="000000"/>
              </w:rPr>
              <m:t>i</m:t>
            </m:r>
          </m:sub>
        </m:sSub>
      </m:oMath>
      <w:r w:rsidR="0041388A">
        <w:rPr>
          <w:rFonts w:asciiTheme="majorBidi" w:eastAsia="Times New Roman" w:hAnsiTheme="majorBidi" w:cstheme="majorBidi"/>
          <w:color w:val="000000"/>
        </w:rPr>
        <w:t>: biased</w:t>
      </w:r>
    </w:p>
    <w:p w14:paraId="6E7DBD94" w14:textId="77777777" w:rsidR="0041388A" w:rsidRDefault="0041388A" w:rsidP="0041388A">
      <w:pPr>
        <w:spacing w:after="200"/>
        <w:jc w:val="both"/>
        <w:rPr>
          <w:rFonts w:asciiTheme="majorBidi" w:eastAsia="Times New Roman" w:hAnsiTheme="majorBidi" w:cstheme="majorBidi"/>
          <w:color w:val="000000"/>
        </w:rPr>
      </w:pPr>
      <w:r w:rsidRPr="007500B3">
        <w:rPr>
          <w:rFonts w:asciiTheme="majorBidi" w:eastAsia="Times New Roman" w:hAnsiTheme="majorBidi" w:cstheme="majorBidi"/>
          <w:color w:val="000000"/>
        </w:rPr>
        <w:t>a(.)</w:t>
      </w:r>
      <w:r>
        <w:rPr>
          <w:rFonts w:asciiTheme="majorBidi" w:eastAsia="Times New Roman" w:hAnsiTheme="majorBidi" w:cstheme="majorBidi"/>
          <w:color w:val="000000"/>
        </w:rPr>
        <w:t xml:space="preserve">: </w:t>
      </w:r>
      <w:r w:rsidRPr="007500B3">
        <w:rPr>
          <w:rFonts w:asciiTheme="majorBidi" w:eastAsia="Times New Roman" w:hAnsiTheme="majorBidi" w:cstheme="majorBidi"/>
          <w:color w:val="000000"/>
        </w:rPr>
        <w:t>activation function</w:t>
      </w:r>
    </w:p>
    <w:p w14:paraId="6FE4FCE4" w14:textId="48FDC715" w:rsidR="00346A85" w:rsidRDefault="00346A85" w:rsidP="00823199">
      <w:pPr>
        <w:spacing w:line="480" w:lineRule="auto"/>
        <w:jc w:val="both"/>
        <w:rPr>
          <w:rFonts w:eastAsiaTheme="minorEastAsia"/>
        </w:rPr>
      </w:pPr>
    </w:p>
    <w:p w14:paraId="4ACB3FE7" w14:textId="4457D672" w:rsidR="00BC61F8" w:rsidRDefault="00BC61F8" w:rsidP="0017177F">
      <w:pPr>
        <w:spacing w:line="480" w:lineRule="auto"/>
        <w:jc w:val="both"/>
        <w:rPr>
          <w:rFonts w:eastAsiaTheme="minorEastAsia"/>
        </w:rPr>
      </w:pPr>
      <w:r>
        <w:rPr>
          <w:rFonts w:eastAsiaTheme="minorEastAsia"/>
          <w:b/>
          <w:bCs/>
          <w:i/>
          <w:iCs/>
        </w:rPr>
        <w:t xml:space="preserve">     Tree augmented naïve </w:t>
      </w:r>
      <w:proofErr w:type="spellStart"/>
      <w:r>
        <w:rPr>
          <w:rFonts w:eastAsiaTheme="minorEastAsia"/>
          <w:b/>
          <w:bCs/>
          <w:i/>
          <w:iCs/>
        </w:rPr>
        <w:t>bayes</w:t>
      </w:r>
      <w:proofErr w:type="spellEnd"/>
      <w:r>
        <w:rPr>
          <w:rFonts w:eastAsiaTheme="minorEastAsia"/>
          <w:b/>
          <w:bCs/>
          <w:i/>
          <w:iCs/>
        </w:rPr>
        <w:t xml:space="preserve"> (TAN)</w:t>
      </w:r>
      <w:r>
        <w:rPr>
          <w:rFonts w:eastAsiaTheme="minorEastAsia"/>
        </w:rPr>
        <w:t xml:space="preserve">: </w:t>
      </w:r>
      <w:proofErr w:type="spellStart"/>
      <w:r w:rsidR="00B2492A">
        <w:rPr>
          <w:rFonts w:eastAsiaTheme="minorEastAsia"/>
        </w:rPr>
        <w:t>TAN</w:t>
      </w:r>
      <w:proofErr w:type="spellEnd"/>
      <w:r w:rsidR="00B2492A">
        <w:rPr>
          <w:rFonts w:eastAsiaTheme="minorEastAsia"/>
        </w:rPr>
        <w:t xml:space="preserve"> is subset of Bayesian belief network</w:t>
      </w:r>
      <w:r w:rsidR="00D12D53">
        <w:rPr>
          <w:rFonts w:eastAsiaTheme="minorEastAsia"/>
        </w:rPr>
        <w:t xml:space="preserve"> (BBN). BBN constructs a stochastic dependency graph to represent conditional dependency among the variables. However, in TAN, the target variable is a parent of the predictors but it does not have any parent variable</w:t>
      </w:r>
      <w:r w:rsidR="00823199">
        <w:rPr>
          <w:rFonts w:eastAsiaTheme="minorEastAsia"/>
        </w:rPr>
        <w:t xml:space="preserve"> </w:t>
      </w:r>
      <w:r w:rsidR="00823199">
        <w:rPr>
          <w:rFonts w:eastAsiaTheme="minorEastAsia"/>
        </w:rPr>
        <w:fldChar w:fldCharType="begin"/>
      </w:r>
      <w:r w:rsidR="00823199">
        <w:rPr>
          <w:rFonts w:eastAsiaTheme="minorEastAsia"/>
        </w:rPr>
        <w:instrText xml:space="preserve"> ADDIN EN.CITE &lt;EndNote&gt;&lt;Cite&gt;&lt;Author&gt;Dag&lt;/Author&gt;&lt;Year&gt;2016&lt;/Year&gt;&lt;RecNum&gt;14&lt;/RecNum&gt;&lt;DisplayText&gt;[14]&lt;/DisplayText&gt;&lt;record&gt;&lt;rec-number&gt;14&lt;/rec-number&gt;&lt;foreign-keys&gt;&lt;key app="EN" db-id="epvft0spawwtpwext9kxwx94ztrspvrp9r2a" timestamp="1534178181"&gt;14&lt;/key&gt;&lt;/foreign-keys&gt;&lt;ref-type name="Journal Article"&gt;17&lt;/ref-type&gt;&lt;contributors&gt;&lt;authors&gt;&lt;author&gt;Dag, Ali&lt;/author&gt;&lt;/authors&gt;&lt;/contributors&gt;&lt;titles&gt;&lt;title&gt;A Data Driven Framework to Identify the Critical Variables, Visualize Their Conditional Relations and Predict the Outcomes of US Heart Transplants&lt;/title&gt;&lt;/titles&gt;&lt;dates&gt;&lt;year&gt;2016&lt;/year&gt;&lt;/dates&gt;&lt;urls&gt;&lt;/urls&gt;&lt;/record&gt;&lt;/Cite&gt;&lt;/EndNote&gt;</w:instrText>
      </w:r>
      <w:r w:rsidR="00823199">
        <w:rPr>
          <w:rFonts w:eastAsiaTheme="minorEastAsia"/>
        </w:rPr>
        <w:fldChar w:fldCharType="separate"/>
      </w:r>
      <w:r w:rsidR="00823199">
        <w:rPr>
          <w:rFonts w:eastAsiaTheme="minorEastAsia"/>
          <w:noProof/>
        </w:rPr>
        <w:t>[14]</w:t>
      </w:r>
      <w:r w:rsidR="00823199">
        <w:rPr>
          <w:rFonts w:eastAsiaTheme="minorEastAsia"/>
        </w:rPr>
        <w:fldChar w:fldCharType="end"/>
      </w:r>
      <w:r w:rsidR="00D12D53">
        <w:rPr>
          <w:rFonts w:eastAsiaTheme="minorEastAsia"/>
        </w:rPr>
        <w:t xml:space="preserve">. Bayes rule is utilized for </w:t>
      </w:r>
      <w:r w:rsidR="008C4FBE">
        <w:rPr>
          <w:rFonts w:eastAsiaTheme="minorEastAsia"/>
        </w:rPr>
        <w:t xml:space="preserve">developing the conditional dependency and a </w:t>
      </w:r>
      <w:r w:rsidR="008C4FBE">
        <w:rPr>
          <w:rFonts w:eastAsiaTheme="minorEastAsia"/>
        </w:rPr>
        <w:lastRenderedPageBreak/>
        <w:t xml:space="preserve">heuristic approach is selecting the structure that has the highest probability. The conditional dependency </w:t>
      </w:r>
      <w:r w:rsidR="001314AC">
        <w:rPr>
          <w:rFonts w:eastAsiaTheme="minorEastAsia"/>
        </w:rPr>
        <w:t>function for</w:t>
      </w:r>
      <w:r w:rsidR="008C4FBE">
        <w:rPr>
          <w:rFonts w:eastAsiaTheme="minorEastAsia"/>
        </w:rPr>
        <w:t xml:space="preserve"> each (</w:t>
      </w:r>
      <w:proofErr w:type="spellStart"/>
      <w:r w:rsidR="008C4FBE">
        <w:rPr>
          <w:rFonts w:eastAsiaTheme="minorEastAsia"/>
        </w:rPr>
        <w:t>i,j</w:t>
      </w:r>
      <w:proofErr w:type="spellEnd"/>
      <w:r w:rsidR="008C4FBE">
        <w:rPr>
          <w:rFonts w:eastAsiaTheme="minorEastAsia"/>
        </w:rPr>
        <w:t>) pairs is represented below</w:t>
      </w:r>
      <w:r w:rsidR="0017177F">
        <w:rPr>
          <w:rFonts w:eastAsiaTheme="minorEastAsia"/>
        </w:rPr>
        <w:t xml:space="preserve"> </w:t>
      </w:r>
      <w:r w:rsidR="0017177F">
        <w:rPr>
          <w:rFonts w:eastAsiaTheme="minorEastAsia"/>
        </w:rPr>
        <w:fldChar w:fldCharType="begin"/>
      </w:r>
      <w:r w:rsidR="0017177F">
        <w:rPr>
          <w:rFonts w:eastAsiaTheme="minorEastAsia"/>
        </w:rPr>
        <w:instrText xml:space="preserve"> ADDIN EN.CITE &lt;EndNote&gt;&lt;Cite&gt;&lt;Author&gt;Dag&lt;/Author&gt;&lt;Year&gt;2016&lt;/Year&gt;&lt;RecNum&gt;16&lt;/RecNum&gt;&lt;DisplayText&gt;[15]&lt;/DisplayText&gt;&lt;record&gt;&lt;rec-number&gt;16&lt;/rec-number&gt;&lt;foreign-keys&gt;&lt;key app="EN" db-id="epvft0spawwtpwext9kxwx94ztrspvrp9r2a" timestamp="1534178689"&gt;16&lt;/key&gt;&lt;/foreign-keys&gt;&lt;ref-type name="Journal Article"&gt;17&lt;/ref-type&gt;&lt;contributors&gt;&lt;authors&gt;&lt;author&gt;Dag, Ali&lt;/author&gt;&lt;author&gt;Topuz, Kazim&lt;/author&gt;&lt;author&gt;Oztekin, Asil&lt;/author&gt;&lt;author&gt;Bulur, Serkan&lt;/author&gt;&lt;author&gt;Megahed, Fadel M&lt;/author&gt;&lt;/authors&gt;&lt;/contributors&gt;&lt;titles&gt;&lt;title&gt;A probabilistic data-driven framework for scoring the preoperative recipient-donor heart transplant survival&lt;/title&gt;&lt;secondary-title&gt;Decision Support Systems&lt;/secondary-title&gt;&lt;/titles&gt;&lt;periodical&gt;&lt;full-title&gt;Decision Support Systems&lt;/full-title&gt;&lt;/periodical&gt;&lt;pages&gt;1-12&lt;/pages&gt;&lt;volume&gt;86&lt;/volume&gt;&lt;dates&gt;&lt;year&gt;2016&lt;/year&gt;&lt;/dates&gt;&lt;isbn&gt;0167-9236&lt;/isbn&gt;&lt;urls&gt;&lt;/urls&gt;&lt;/record&gt;&lt;/Cite&gt;&lt;/EndNote&gt;</w:instrText>
      </w:r>
      <w:r w:rsidR="0017177F">
        <w:rPr>
          <w:rFonts w:eastAsiaTheme="minorEastAsia"/>
        </w:rPr>
        <w:fldChar w:fldCharType="separate"/>
      </w:r>
      <w:r w:rsidR="0017177F">
        <w:rPr>
          <w:rFonts w:eastAsiaTheme="minorEastAsia"/>
          <w:noProof/>
        </w:rPr>
        <w:t>[15]</w:t>
      </w:r>
      <w:r w:rsidR="0017177F">
        <w:rPr>
          <w:rFonts w:eastAsiaTheme="minorEastAsia"/>
        </w:rPr>
        <w:fldChar w:fldCharType="end"/>
      </w:r>
      <w:r w:rsidR="008C4FBE">
        <w:rPr>
          <w:rFonts w:eastAsiaTheme="minorEastAsia"/>
        </w:rPr>
        <w:t>:</w:t>
      </w:r>
    </w:p>
    <w:p w14:paraId="1F382701" w14:textId="4F03A6FC" w:rsidR="00823199" w:rsidRPr="00BD6AD6" w:rsidRDefault="00C660FF" w:rsidP="00823199">
      <w:pPr>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|C</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,C</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,C</m:t>
                  </m:r>
                </m:e>
              </m:d>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r>
                        <w:rPr>
                          <w:rFonts w:ascii="Cambria Math" w:eastAsiaTheme="minorEastAsia" w:hAnsi="Cambria Math"/>
                        </w:rPr>
                        <m:t>C</m:t>
                      </m:r>
                    </m:e>
                  </m:d>
                </m:den>
              </m:f>
              <m:r>
                <w:rPr>
                  <w:rFonts w:ascii="Cambria Math" w:eastAsiaTheme="minorEastAsia" w:hAnsi="Cambria Math"/>
                </w:rPr>
                <m:t>,   i≠j</m:t>
              </m:r>
            </m:e>
          </m:nary>
        </m:oMath>
      </m:oMathPara>
    </w:p>
    <w:p w14:paraId="5A29F7F9" w14:textId="5FA8375C" w:rsidR="0017177F" w:rsidRDefault="0017177F" w:rsidP="00BD6AD6">
      <w:pPr>
        <w:spacing w:line="480" w:lineRule="auto"/>
        <w:jc w:val="both"/>
        <w:rPr>
          <w:rFonts w:eastAsiaTheme="minorEastAsia"/>
        </w:rPr>
      </w:pPr>
      <w:r>
        <w:rPr>
          <w:rFonts w:eastAsiaTheme="minorEastAsia"/>
          <w:b/>
          <w:bCs/>
          <w:i/>
          <w:iCs/>
        </w:rPr>
        <w:t xml:space="preserve">     Leave-one-out </w:t>
      </w:r>
      <w:r w:rsidR="000A5962">
        <w:rPr>
          <w:rFonts w:eastAsiaTheme="minorEastAsia"/>
          <w:b/>
          <w:bCs/>
          <w:i/>
          <w:iCs/>
        </w:rPr>
        <w:t xml:space="preserve">cross </w:t>
      </w:r>
      <w:r w:rsidR="00C12F32">
        <w:rPr>
          <w:rFonts w:eastAsiaTheme="minorEastAsia"/>
          <w:b/>
          <w:bCs/>
          <w:i/>
          <w:iCs/>
        </w:rPr>
        <w:t>(LOOC</w:t>
      </w:r>
      <w:r w:rsidR="00BD6AD6">
        <w:rPr>
          <w:rFonts w:eastAsiaTheme="minorEastAsia"/>
          <w:b/>
          <w:bCs/>
          <w:i/>
          <w:iCs/>
        </w:rPr>
        <w:t>V</w:t>
      </w:r>
      <w:r w:rsidR="00C12F32">
        <w:rPr>
          <w:rFonts w:eastAsiaTheme="minorEastAsia"/>
          <w:b/>
          <w:bCs/>
          <w:i/>
          <w:iCs/>
        </w:rPr>
        <w:t xml:space="preserve">) </w:t>
      </w:r>
      <w:r w:rsidR="000A5962">
        <w:rPr>
          <w:rFonts w:eastAsiaTheme="minorEastAsia"/>
          <w:b/>
          <w:bCs/>
          <w:i/>
          <w:iCs/>
        </w:rPr>
        <w:t>validation</w:t>
      </w:r>
      <w:r>
        <w:rPr>
          <w:rFonts w:eastAsiaTheme="minorEastAsia"/>
        </w:rPr>
        <w:t xml:space="preserve">: </w:t>
      </w:r>
      <w:r w:rsidR="00C12F32">
        <w:rPr>
          <w:rFonts w:eastAsiaTheme="minorEastAsia"/>
        </w:rPr>
        <w:t>LOOC</w:t>
      </w:r>
      <w:r w:rsidR="00BD6AD6">
        <w:rPr>
          <w:rFonts w:eastAsiaTheme="minorEastAsia"/>
        </w:rPr>
        <w:t>V</w:t>
      </w:r>
      <w:r w:rsidR="00C12F32">
        <w:rPr>
          <w:rFonts w:eastAsiaTheme="minorEastAsia"/>
        </w:rPr>
        <w:t xml:space="preserve"> is particular case of n-fold cross validation</w:t>
      </w:r>
      <w:r w:rsidR="00BD6AD6">
        <w:rPr>
          <w:rFonts w:eastAsiaTheme="minorEastAsia"/>
        </w:rPr>
        <w:t xml:space="preserve"> </w:t>
      </w:r>
      <w:r w:rsidR="00BD6AD6">
        <w:rPr>
          <w:rFonts w:eastAsiaTheme="minorEastAsia"/>
        </w:rPr>
        <w:fldChar w:fldCharType="begin"/>
      </w:r>
      <w:r w:rsidR="00BD6AD6">
        <w:rPr>
          <w:rFonts w:eastAsiaTheme="minorEastAsia"/>
        </w:rPr>
        <w:instrText xml:space="preserve"> ADDIN EN.CITE &lt;EndNote&gt;&lt;Cite&gt;&lt;Author&gt;Stone&lt;/Author&gt;&lt;Year&gt;1974&lt;/Year&gt;&lt;RecNum&gt;17&lt;/RecNum&gt;&lt;DisplayText&gt;[16]&lt;/DisplayText&gt;&lt;record&gt;&lt;rec-number&gt;17&lt;/rec-number&gt;&lt;foreign-keys&gt;&lt;key app="EN" db-id="epvft0spawwtpwext9kxwx94ztrspvrp9r2a" timestamp="1534180509"&gt;17&lt;/key&gt;&lt;/foreign-keys&gt;&lt;ref-type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BD6AD6">
        <w:rPr>
          <w:rFonts w:eastAsiaTheme="minorEastAsia"/>
        </w:rPr>
        <w:fldChar w:fldCharType="separate"/>
      </w:r>
      <w:r w:rsidR="00BD6AD6">
        <w:rPr>
          <w:rFonts w:eastAsiaTheme="minorEastAsia"/>
          <w:noProof/>
        </w:rPr>
        <w:t>[16]</w:t>
      </w:r>
      <w:r w:rsidR="00BD6AD6">
        <w:rPr>
          <w:rFonts w:eastAsiaTheme="minorEastAsia"/>
        </w:rPr>
        <w:fldChar w:fldCharType="end"/>
      </w:r>
      <w:r w:rsidR="00C12F32">
        <w:rPr>
          <w:rFonts w:eastAsiaTheme="minorEastAsia"/>
        </w:rPr>
        <w:t xml:space="preserve">. In this study, </w:t>
      </w:r>
      <w:r w:rsidR="009674F9">
        <w:rPr>
          <w:rFonts w:eastAsiaTheme="minorEastAsia"/>
        </w:rPr>
        <w:t xml:space="preserve">there </w:t>
      </w:r>
      <w:r w:rsidR="00BD6AD6">
        <w:rPr>
          <w:rFonts w:eastAsiaTheme="minorEastAsia"/>
        </w:rPr>
        <w:t>are</w:t>
      </w:r>
      <w:r w:rsidR="009674F9">
        <w:rPr>
          <w:rFonts w:eastAsiaTheme="minorEastAsia"/>
        </w:rPr>
        <w:t xml:space="preserve"> 15 folds which each fold has 1 subject. Models are trained using 14 folds and then tested over the left out fold. This process repeated until all the subjects are predicted as the test fold.</w:t>
      </w:r>
    </w:p>
    <w:p w14:paraId="62A5C1CC" w14:textId="5C2CA19B" w:rsidR="009674F9" w:rsidRDefault="00226415" w:rsidP="00920DDD">
      <w:pPr>
        <w:spacing w:line="480" w:lineRule="auto"/>
        <w:jc w:val="both"/>
        <w:rPr>
          <w:rFonts w:eastAsiaTheme="minorEastAsia"/>
        </w:rPr>
      </w:pPr>
      <w:r>
        <w:rPr>
          <w:rFonts w:eastAsiaTheme="minorEastAsia"/>
          <w:b/>
          <w:bCs/>
          <w:i/>
          <w:iCs/>
        </w:rPr>
        <w:t xml:space="preserve">     Stacking</w:t>
      </w:r>
      <w:r>
        <w:rPr>
          <w:rFonts w:eastAsiaTheme="minorEastAsia"/>
        </w:rPr>
        <w:t xml:space="preserve">: </w:t>
      </w:r>
      <w:r w:rsidR="005B624F">
        <w:rPr>
          <w:rFonts w:eastAsiaTheme="minorEastAsia"/>
        </w:rPr>
        <w:t>Stacking adopt</w:t>
      </w:r>
      <w:r w:rsidR="00784671">
        <w:rPr>
          <w:rFonts w:eastAsiaTheme="minorEastAsia"/>
        </w:rPr>
        <w:t>s</w:t>
      </w:r>
      <w:r w:rsidR="005B624F">
        <w:rPr>
          <w:rFonts w:eastAsiaTheme="minorEastAsia"/>
        </w:rPr>
        <w:t xml:space="preserve"> a superior model to combine outcomes of different models for </w:t>
      </w:r>
      <w:r w:rsidR="00784671">
        <w:rPr>
          <w:rFonts w:eastAsiaTheme="minorEastAsia"/>
        </w:rPr>
        <w:t xml:space="preserve">improving the predictive performance. The superior </w:t>
      </w:r>
      <w:r w:rsidR="0053558F">
        <w:rPr>
          <w:rFonts w:eastAsiaTheme="minorEastAsia"/>
        </w:rPr>
        <w:t>model, produces an optimal ensemble of the sub-models</w:t>
      </w:r>
      <w:r w:rsidR="00920DDD">
        <w:rPr>
          <w:rFonts w:eastAsiaTheme="minorEastAsia"/>
        </w:rPr>
        <w:t xml:space="preserve"> </w:t>
      </w:r>
      <w:r w:rsidR="00920DDD">
        <w:rPr>
          <w:rFonts w:eastAsiaTheme="minorEastAsia"/>
        </w:rPr>
        <w:fldChar w:fldCharType="begin"/>
      </w:r>
      <w:r w:rsidR="00920DDD">
        <w:rPr>
          <w:rFonts w:eastAsiaTheme="minorEastAsia"/>
        </w:rPr>
        <w:instrText xml:space="preserve"> ADDIN EN.CITE &lt;EndNote&gt;&lt;Cite&gt;&lt;Author&gt;Van der Laan&lt;/Author&gt;&lt;Year&gt;2007&lt;/Year&gt;&lt;RecNum&gt;18&lt;/RecNum&gt;&lt;DisplayText&gt;[17]&lt;/DisplayText&gt;&lt;record&gt;&lt;rec-number&gt;18&lt;/rec-number&gt;&lt;foreign-keys&gt;&lt;key app="EN" db-id="epvft0spawwtpwext9kxwx94ztrspvrp9r2a" timestamp="1534183225"&gt;18&lt;/key&gt;&lt;/foreign-keys&gt;&lt;ref-type name="Journal Article"&gt;17&lt;/ref-type&gt;&lt;contributors&gt;&lt;authors&gt;&lt;author&gt;Van der Laan, Mark J&lt;/author&gt;&lt;author&gt;Polley, Eric C&lt;/author&gt;&lt;author&gt;Hubbard, Alan E&lt;/author&gt;&lt;/authors&gt;&lt;/contributors&gt;&lt;titles&gt;&lt;title&gt;Super learner&lt;/title&gt;&lt;secondary-title&gt;Statistical applications in genetics and molecular biology&lt;/secondary-title&gt;&lt;/titles&gt;&lt;periodical&gt;&lt;full-title&gt;Statistical applications in genetics and molecular biology&lt;/full-title&gt;&lt;/periodical&gt;&lt;volume&gt;6&lt;/volume&gt;&lt;number&gt;1&lt;/number&gt;&lt;dates&gt;&lt;year&gt;2007&lt;/year&gt;&lt;/dates&gt;&lt;isbn&gt;1544-6115&lt;/isbn&gt;&lt;urls&gt;&lt;/urls&gt;&lt;/record&gt;&lt;/Cite&gt;&lt;/EndNote&gt;</w:instrText>
      </w:r>
      <w:r w:rsidR="00920DDD">
        <w:rPr>
          <w:rFonts w:eastAsiaTheme="minorEastAsia"/>
        </w:rPr>
        <w:fldChar w:fldCharType="separate"/>
      </w:r>
      <w:r w:rsidR="00920DDD">
        <w:rPr>
          <w:rFonts w:eastAsiaTheme="minorEastAsia"/>
          <w:noProof/>
        </w:rPr>
        <w:t>[17]</w:t>
      </w:r>
      <w:r w:rsidR="00920DDD">
        <w:rPr>
          <w:rFonts w:eastAsiaTheme="minorEastAsia"/>
        </w:rPr>
        <w:fldChar w:fldCharType="end"/>
      </w:r>
      <w:r w:rsidR="0053558F">
        <w:rPr>
          <w:rFonts w:eastAsiaTheme="minorEastAsia"/>
        </w:rPr>
        <w:t>.</w:t>
      </w:r>
      <w:r w:rsidR="00920DDD">
        <w:rPr>
          <w:rFonts w:eastAsiaTheme="minorEastAsia"/>
        </w:rPr>
        <w:t xml:space="preserve"> </w:t>
      </w:r>
      <w:r w:rsidR="005E0E43">
        <w:rPr>
          <w:rFonts w:eastAsiaTheme="minorEastAsia"/>
        </w:rPr>
        <w:t>In this study, probability of each subjects’ cluster is predicted through the four machine learning algorithms (SVM, LR, NNET, and TAN). Then a random forest algorithm (super learner) is developed over the produced probabilities through LOOCV method.</w:t>
      </w:r>
    </w:p>
    <w:p w14:paraId="3740AFA5" w14:textId="78CAA575" w:rsidR="005E0E43" w:rsidRDefault="005E0E43" w:rsidP="00D927F7">
      <w:pPr>
        <w:spacing w:line="480" w:lineRule="auto"/>
        <w:jc w:val="both"/>
        <w:rPr>
          <w:rFonts w:eastAsiaTheme="minorEastAsia"/>
        </w:rPr>
      </w:pPr>
      <w:r>
        <w:rPr>
          <w:rFonts w:eastAsiaTheme="minorEastAsia"/>
          <w:b/>
          <w:bCs/>
          <w:i/>
          <w:iCs/>
        </w:rPr>
        <w:t xml:space="preserve">     Random forest</w:t>
      </w:r>
      <w:r w:rsidR="00165A8B">
        <w:rPr>
          <w:rFonts w:eastAsiaTheme="minorEastAsia"/>
          <w:b/>
          <w:bCs/>
          <w:i/>
          <w:iCs/>
        </w:rPr>
        <w:t xml:space="preserve"> (RF)</w:t>
      </w:r>
      <w:r>
        <w:rPr>
          <w:rFonts w:eastAsiaTheme="minorEastAsia"/>
        </w:rPr>
        <w:t xml:space="preserve">: </w:t>
      </w:r>
      <w:r w:rsidR="00165A8B">
        <w:rPr>
          <w:rFonts w:eastAsiaTheme="minorEastAsia"/>
        </w:rPr>
        <w:t>RF is a classifi</w:t>
      </w:r>
      <w:r w:rsidR="00285E96">
        <w:rPr>
          <w:rFonts w:eastAsiaTheme="minorEastAsia"/>
        </w:rPr>
        <w:t>cation and regression algorithm. It develops a forest from ensemble of decision trees. For categorizing each subjects to a cluster, it assigns the vector of subjects’ variables into the decision trees of forest. Each decision tree yields a classification that votes for the clusters. The algorithm assigns the subjects to the clusters based on the majority of the votes</w:t>
      </w:r>
      <w:r w:rsidR="00D927F7">
        <w:rPr>
          <w:rFonts w:eastAsiaTheme="minorEastAsia"/>
        </w:rPr>
        <w:t xml:space="preserve"> </w:t>
      </w:r>
      <w:r w:rsidR="00D927F7">
        <w:rPr>
          <w:rFonts w:eastAsiaTheme="minorEastAsia"/>
        </w:rPr>
        <w:fldChar w:fldCharType="begin"/>
      </w:r>
      <w:r w:rsidR="00D927F7">
        <w:rPr>
          <w:rFonts w:eastAsiaTheme="minorEastAsia"/>
        </w:rPr>
        <w:instrText xml:space="preserve"> ADDIN EN.CITE &lt;EndNote&gt;&lt;Cite&gt;&lt;Author&gt;Archer&lt;/Author&gt;&lt;Year&gt;2008&lt;/Year&gt;&lt;RecNum&gt;20&lt;/RecNum&gt;&lt;DisplayText&gt;[18, 19]&lt;/DisplayText&gt;&lt;record&gt;&lt;rec-number&gt;20&lt;/rec-number&gt;&lt;foreign-keys&gt;&lt;key app="EN" db-id="epvft0spawwtpwext9kxwx94ztrspvrp9r2a" timestamp="1534184998"&gt;20&lt;/key&gt;&lt;/foreign-keys&gt;&lt;ref-type name="Journal Article"&gt;17&lt;/ref-type&gt;&lt;contributors&gt;&lt;authors&gt;&lt;author&gt;Archer, Kellie J&lt;/author&gt;&lt;author&gt;Kimes, Ryan V&lt;/author&gt;&lt;/authors&gt;&lt;/contributors&gt;&lt;titles&gt;&lt;title&gt;Empirical characterization of random forest variable importance measures&lt;/title&gt;&lt;secondary-title&gt;Computational Statistics &amp;amp; Data Analysis&lt;/secondary-title&gt;&lt;/titles&gt;&lt;periodical&gt;&lt;full-title&gt;Computational Statistics &amp;amp; Data Analysis&lt;/full-title&gt;&lt;/periodical&gt;&lt;pages&gt;2249-2260&lt;/pages&gt;&lt;volume&gt;52&lt;/volume&gt;&lt;number&gt;4&lt;/number&gt;&lt;dates&gt;&lt;year&gt;2008&lt;/year&gt;&lt;/dates&gt;&lt;isbn&gt;0167-9473&lt;/isbn&gt;&lt;urls&gt;&lt;/urls&gt;&lt;/record&gt;&lt;/Cite&gt;&lt;Cite&gt;&lt;Author&gt;Breiman&lt;/Author&gt;&lt;Year&gt;2001&lt;/Year&gt;&lt;RecNum&gt;19&lt;/RecNum&gt;&lt;record&gt;&lt;rec-number&gt;19&lt;/rec-number&gt;&lt;foreign-keys&gt;&lt;key app="EN" db-id="epvft0spawwtpwext9kxwx94ztrspvrp9r2a" timestamp="1534184931"&gt;19&lt;/key&gt;&lt;/foreign-keys&gt;&lt;ref-type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D927F7">
        <w:rPr>
          <w:rFonts w:eastAsiaTheme="minorEastAsia"/>
        </w:rPr>
        <w:fldChar w:fldCharType="separate"/>
      </w:r>
      <w:r w:rsidR="00D927F7">
        <w:rPr>
          <w:rFonts w:eastAsiaTheme="minorEastAsia"/>
          <w:noProof/>
        </w:rPr>
        <w:t>[18, 19]</w:t>
      </w:r>
      <w:r w:rsidR="00D927F7">
        <w:rPr>
          <w:rFonts w:eastAsiaTheme="minorEastAsia"/>
        </w:rPr>
        <w:fldChar w:fldCharType="end"/>
      </w:r>
      <w:r w:rsidR="00285E96">
        <w:rPr>
          <w:rFonts w:eastAsiaTheme="minorEastAsia"/>
        </w:rPr>
        <w:t>.</w:t>
      </w:r>
    </w:p>
    <w:p w14:paraId="3D73F249" w14:textId="77777777" w:rsidR="00660EAE" w:rsidRPr="004E5F4C" w:rsidRDefault="00660EAE" w:rsidP="004E5F4C"/>
    <w:p w14:paraId="302F4E38" w14:textId="113A75BD" w:rsidR="00046F1E" w:rsidRDefault="00046F1E" w:rsidP="00046F1E">
      <w:pPr>
        <w:pStyle w:val="Heading1"/>
      </w:pPr>
      <w:r>
        <w:t>RESULTS &amp; IMPLICATIONS</w:t>
      </w:r>
    </w:p>
    <w:p w14:paraId="0F33A2F7" w14:textId="77777777" w:rsidR="00046F1E" w:rsidRDefault="00046F1E" w:rsidP="00046F1E">
      <w:pPr>
        <w:spacing w:line="480" w:lineRule="auto"/>
        <w:rPr>
          <w:b/>
          <w:i/>
        </w:rPr>
      </w:pPr>
      <w:r>
        <w:rPr>
          <w:b/>
          <w:i/>
        </w:rPr>
        <w:t>Results</w:t>
      </w:r>
    </w:p>
    <w:p w14:paraId="4C105819" w14:textId="137E7AF2" w:rsidR="007644CD" w:rsidRDefault="00046F1E">
      <w:pPr>
        <w:spacing w:line="480" w:lineRule="auto"/>
        <w:jc w:val="both"/>
      </w:pPr>
      <w:r>
        <w:rPr>
          <w:b/>
          <w:i/>
        </w:rPr>
        <w:t xml:space="preserve">           </w:t>
      </w:r>
      <w:r>
        <w:rPr>
          <w:rFonts w:eastAsiaTheme="minorEastAsia"/>
        </w:rPr>
        <w:t xml:space="preserve"> </w:t>
      </w:r>
      <w:r w:rsidR="00C55837">
        <w:t xml:space="preserve">The subjects reported the lowest </w:t>
      </w:r>
      <w:r w:rsidR="00A73FD8">
        <w:t xml:space="preserve">Borg’s value </w:t>
      </w:r>
      <w:r w:rsidR="00667200">
        <w:t xml:space="preserve">during the first nine time epochs, </w:t>
      </w:r>
      <w:r w:rsidR="003C3832">
        <w:t>which represents 18% of the overall experiment time</w:t>
      </w:r>
      <w:r w:rsidR="00EB799A" w:rsidRPr="00046F1E">
        <w:t xml:space="preserve">. </w:t>
      </w:r>
      <w:r w:rsidR="003C3832">
        <w:t xml:space="preserve">Borg Values remained mostly </w:t>
      </w:r>
      <w:r w:rsidR="00031E5E">
        <w:t>constant</w:t>
      </w:r>
      <w:r w:rsidR="003C3832">
        <w:t xml:space="preserve"> during this time frame. Figure 2 </w:t>
      </w:r>
      <w:r w:rsidR="007644CD">
        <w:t>demonstrates mean Borg’s rat</w:t>
      </w:r>
      <w:r w:rsidR="003C3832">
        <w:t>ings</w:t>
      </w:r>
      <w:r w:rsidR="007644CD">
        <w:t xml:space="preserve"> </w:t>
      </w:r>
      <w:r w:rsidR="004601EA">
        <w:t>with 9</w:t>
      </w:r>
      <w:r w:rsidR="003867A7">
        <w:t>5</w:t>
      </w:r>
      <w:r w:rsidR="004601EA">
        <w:t xml:space="preserve"> percent confidence interval </w:t>
      </w:r>
      <w:r w:rsidR="007644CD">
        <w:t xml:space="preserve">for all </w:t>
      </w:r>
      <w:r w:rsidR="007644CD">
        <w:lastRenderedPageBreak/>
        <w:t>the subjects in the consecutive time points.</w:t>
      </w:r>
      <w:r w:rsidR="003C3832">
        <w:t xml:space="preserve"> As can be seen in fig. 2,</w:t>
      </w:r>
      <w:r w:rsidR="004601EA">
        <w:t xml:space="preserve"> the variance of the Borg’s value is constant during the experiment. </w:t>
      </w:r>
      <w:r w:rsidR="003C3832">
        <w:t xml:space="preserve"> </w:t>
      </w:r>
      <w:r w:rsidR="004601EA">
        <w:t xml:space="preserve">Also, </w:t>
      </w:r>
      <w:r w:rsidR="003C3832">
        <w:t xml:space="preserve">there is almost linear increment in the Borg values as the </w:t>
      </w:r>
      <w:r w:rsidR="00B31B17">
        <w:t xml:space="preserve">experiment continues. This </w:t>
      </w:r>
      <w:r w:rsidR="003C3832">
        <w:t>implies the fatigue levels are also increasing</w:t>
      </w:r>
      <w:r w:rsidR="00B31B17">
        <w:t xml:space="preserve"> mostly linearly as time progresses. However, they cross a threshold after 25 time points that demonstrate higher levels of exertion and fatigue.  </w:t>
      </w:r>
    </w:p>
    <w:p w14:paraId="34384835" w14:textId="6E36FA6F" w:rsidR="00313B8A" w:rsidRDefault="00313B8A" w:rsidP="00FD2947">
      <w:pPr>
        <w:spacing w:line="480" w:lineRule="auto"/>
        <w:jc w:val="both"/>
      </w:pPr>
    </w:p>
    <w:p w14:paraId="01DE9878" w14:textId="37316867" w:rsidR="004320EF" w:rsidRDefault="00E34273" w:rsidP="004E5F4C">
      <w:pPr>
        <w:tabs>
          <w:tab w:val="left" w:pos="7304"/>
        </w:tabs>
        <w:spacing w:line="480" w:lineRule="auto"/>
        <w:jc w:val="both"/>
      </w:pPr>
      <w:r>
        <w:rPr>
          <w:noProof/>
        </w:rPr>
        <mc:AlternateContent>
          <mc:Choice Requires="wpg">
            <w:drawing>
              <wp:anchor distT="0" distB="0" distL="114300" distR="114300" simplePos="0" relativeHeight="251673600" behindDoc="1" locked="0" layoutInCell="1" allowOverlap="1" wp14:anchorId="187D7410" wp14:editId="0A410DE9">
                <wp:simplePos x="0" y="0"/>
                <wp:positionH relativeFrom="column">
                  <wp:posOffset>847725</wp:posOffset>
                </wp:positionH>
                <wp:positionV relativeFrom="paragraph">
                  <wp:posOffset>13335</wp:posOffset>
                </wp:positionV>
                <wp:extent cx="4241165" cy="3144520"/>
                <wp:effectExtent l="0" t="0" r="6985" b="0"/>
                <wp:wrapNone/>
                <wp:docPr id="14" name="Group 14"/>
                <wp:cNvGraphicFramePr/>
                <a:graphic xmlns:a="http://schemas.openxmlformats.org/drawingml/2006/main">
                  <a:graphicData uri="http://schemas.microsoft.com/office/word/2010/wordprocessingGroup">
                    <wpg:wgp>
                      <wpg:cNvGrpSpPr/>
                      <wpg:grpSpPr>
                        <a:xfrm>
                          <a:off x="0" y="0"/>
                          <a:ext cx="4241165" cy="3144520"/>
                          <a:chOff x="0" y="0"/>
                          <a:chExt cx="4241165" cy="3144520"/>
                        </a:xfrm>
                      </wpg:grpSpPr>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41165" cy="2825115"/>
                          </a:xfrm>
                          <a:prstGeom prst="rect">
                            <a:avLst/>
                          </a:prstGeom>
                        </pic:spPr>
                      </pic:pic>
                      <wps:wsp>
                        <wps:cNvPr id="13" name="Text Box 13"/>
                        <wps:cNvSpPr txBox="1"/>
                        <wps:spPr>
                          <a:xfrm>
                            <a:off x="0" y="2886075"/>
                            <a:ext cx="4241165" cy="258445"/>
                          </a:xfrm>
                          <a:prstGeom prst="rect">
                            <a:avLst/>
                          </a:prstGeom>
                          <a:solidFill>
                            <a:prstClr val="white"/>
                          </a:solidFill>
                          <a:ln>
                            <a:noFill/>
                          </a:ln>
                        </wps:spPr>
                        <wps:txbx>
                          <w:txbxContent>
                            <w:p w14:paraId="0BA02D7E" w14:textId="7CBEE1A9" w:rsidR="00C660FF" w:rsidRPr="001E0EE4" w:rsidRDefault="00C660FF" w:rsidP="004E5F4C">
                              <w:pPr>
                                <w:pStyle w:val="Caption"/>
                                <w:jc w:val="center"/>
                                <w:rPr>
                                  <w:noProof/>
                                </w:rPr>
                              </w:pPr>
                              <w:r>
                                <w:t xml:space="preserve">Figure </w:t>
                              </w:r>
                              <w:fldSimple w:instr=" SEQ Figure \* ARABIC ">
                                <w:ins w:id="50" w:author="Hamidreza Ahady Dolatsara" w:date="2018-08-20T16:56:00Z">
                                  <w:r>
                                    <w:rPr>
                                      <w:noProof/>
                                    </w:rPr>
                                    <w:t>3</w:t>
                                  </w:r>
                                </w:ins>
                                <w:del w:id="51" w:author="Hamidreza Ahady Dolatsara" w:date="2018-08-15T13:40:00Z">
                                  <w:r w:rsidDel="00AF5F43">
                                    <w:rPr>
                                      <w:noProof/>
                                    </w:rPr>
                                    <w:delText>3</w:delText>
                                  </w:r>
                                </w:del>
                              </w:fldSimple>
                              <w:r>
                                <w:t xml:space="preserve">: </w:t>
                              </w:r>
                              <w:r w:rsidRPr="00BC1DEA">
                                <w:t>mean Borg's value for all the subjects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7D7410" id="Group 14" o:spid="_x0000_s1028" style="position:absolute;left:0;text-align:left;margin-left:66.75pt;margin-top:1.05pt;width:333.95pt;height:247.6pt;z-index:-251642880" coordsize="4241165,31445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width:4241165;height:2825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li&#10;P2TBAAAA2wAAAA8AAABkcnMvZG93bnJldi54bWxET01rwkAQvRf6H5Yp9FJ0YwQp0VWkpbSnglF6&#10;HrJjNpqdDdnRpP++WxC8zeN9zmoz+lZdqY9NYAOzaQaKuAq24drAYf8xeQUVBdliG5gM/FKEzfrx&#10;YYWFDQPv6FpKrVIIxwINOJGu0DpWjjzGaeiIE3cMvUdJsK+17XFI4b7VeZYttMeGU4PDjt4cVefy&#10;4g3oUA7l+1x+5vnnYt+J+97lpxdjnp/G7RKU0Ch38c39ZdP8HP5/SQfo9R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liP2TBAAAA2wAAAA8AAAAAAAAAAAAAAAAAnAIAAGRy&#10;cy9kb3ducmV2LnhtbFBLBQYAAAAABAAEAPcAAACKAwAAAAA=&#10;">
                  <v:imagedata r:id="rId10" o:title=""/>
                  <v:path arrowok="t"/>
                </v:shape>
                <v:shape id="Text Box 13" o:spid="_x0000_s1030" type="#_x0000_t202" style="position:absolute;top:2886075;width:4241165;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0BA02D7E" w14:textId="7CBEE1A9" w:rsidR="00C660FF" w:rsidRPr="001E0EE4" w:rsidRDefault="00C660FF" w:rsidP="004E5F4C">
                        <w:pPr>
                          <w:pStyle w:val="Caption"/>
                          <w:jc w:val="center"/>
                          <w:rPr>
                            <w:noProof/>
                          </w:rPr>
                        </w:pPr>
                        <w:r>
                          <w:t xml:space="preserve">Figure </w:t>
                        </w:r>
                        <w:fldSimple w:instr=" SEQ Figure \* ARABIC ">
                          <w:ins w:id="52" w:author="Hamidreza Ahady Dolatsara" w:date="2018-08-20T16:56:00Z">
                            <w:r>
                              <w:rPr>
                                <w:noProof/>
                              </w:rPr>
                              <w:t>3</w:t>
                            </w:r>
                          </w:ins>
                          <w:del w:id="53" w:author="Hamidreza Ahady Dolatsara" w:date="2018-08-15T13:40:00Z">
                            <w:r w:rsidDel="00AF5F43">
                              <w:rPr>
                                <w:noProof/>
                              </w:rPr>
                              <w:delText>3</w:delText>
                            </w:r>
                          </w:del>
                        </w:fldSimple>
                        <w:r>
                          <w:t xml:space="preserve">: </w:t>
                        </w:r>
                        <w:r w:rsidRPr="00BC1DEA">
                          <w:t>mean Borg's value for all the subjects</w:t>
                        </w:r>
                      </w:p>
                    </w:txbxContent>
                  </v:textbox>
                </v:shape>
              </v:group>
            </w:pict>
          </mc:Fallback>
        </mc:AlternateContent>
      </w:r>
      <w:r w:rsidR="00F0354B">
        <w:tab/>
      </w:r>
    </w:p>
    <w:p w14:paraId="364110D7" w14:textId="792FCF6F" w:rsidR="004320EF" w:rsidRDefault="004320EF" w:rsidP="007644CD">
      <w:pPr>
        <w:spacing w:line="480" w:lineRule="auto"/>
        <w:jc w:val="both"/>
      </w:pPr>
    </w:p>
    <w:p w14:paraId="3A35D288" w14:textId="4F2FBDDE" w:rsidR="004320EF" w:rsidRDefault="004320EF" w:rsidP="007644CD">
      <w:pPr>
        <w:spacing w:line="480" w:lineRule="auto"/>
        <w:jc w:val="both"/>
      </w:pPr>
    </w:p>
    <w:p w14:paraId="7593C948" w14:textId="0602DEFE" w:rsidR="004320EF" w:rsidRDefault="00F0354B" w:rsidP="004E5F4C">
      <w:pPr>
        <w:tabs>
          <w:tab w:val="left" w:pos="7914"/>
        </w:tabs>
        <w:spacing w:line="480" w:lineRule="auto"/>
        <w:jc w:val="both"/>
      </w:pPr>
      <w:r>
        <w:tab/>
      </w:r>
    </w:p>
    <w:p w14:paraId="5F00648B" w14:textId="18336052" w:rsidR="004320EF" w:rsidRDefault="00F0354B" w:rsidP="004E5F4C">
      <w:pPr>
        <w:tabs>
          <w:tab w:val="left" w:pos="7258"/>
        </w:tabs>
        <w:spacing w:line="480" w:lineRule="auto"/>
        <w:jc w:val="both"/>
      </w:pPr>
      <w:r>
        <w:tab/>
      </w:r>
    </w:p>
    <w:p w14:paraId="74FE7B62" w14:textId="4CA0BD7E" w:rsidR="004320EF" w:rsidRDefault="004320EF" w:rsidP="007644CD">
      <w:pPr>
        <w:spacing w:line="480" w:lineRule="auto"/>
        <w:jc w:val="both"/>
      </w:pPr>
    </w:p>
    <w:p w14:paraId="4D927A0B" w14:textId="0760C7B9" w:rsidR="004320EF" w:rsidRDefault="004320EF" w:rsidP="007644CD">
      <w:pPr>
        <w:spacing w:line="480" w:lineRule="auto"/>
        <w:jc w:val="both"/>
      </w:pPr>
    </w:p>
    <w:p w14:paraId="26DAC1E0" w14:textId="314C74A9" w:rsidR="004320EF" w:rsidRDefault="004320EF" w:rsidP="007644CD">
      <w:pPr>
        <w:spacing w:line="480" w:lineRule="auto"/>
        <w:jc w:val="both"/>
      </w:pPr>
    </w:p>
    <w:p w14:paraId="5D243968" w14:textId="51BB2598" w:rsidR="004320EF" w:rsidRDefault="004320EF" w:rsidP="007644CD">
      <w:pPr>
        <w:spacing w:line="480" w:lineRule="auto"/>
        <w:jc w:val="both"/>
      </w:pPr>
    </w:p>
    <w:p w14:paraId="03EA5F01" w14:textId="08F149C3" w:rsidR="0090068C" w:rsidRDefault="005D3373" w:rsidP="00FD2947">
      <w:pPr>
        <w:spacing w:line="480" w:lineRule="auto"/>
        <w:jc w:val="both"/>
        <w:rPr>
          <w:ins w:id="54" w:author="Hamidreza Ahady Dolatsara" w:date="2018-08-15T13:25:00Z"/>
        </w:rPr>
      </w:pPr>
      <w:r>
        <w:t>We subsequently used t</w:t>
      </w:r>
      <w:r w:rsidR="00287243" w:rsidRPr="00046F1E">
        <w:t xml:space="preserve">ime series clustering </w:t>
      </w:r>
      <w:r>
        <w:t xml:space="preserve">by capturing data from </w:t>
      </w:r>
      <w:r w:rsidR="00287243" w:rsidRPr="00046F1E">
        <w:t>9 different time points</w:t>
      </w:r>
      <w:r>
        <w:t>, which serves as our first time period in further analysis.</w:t>
      </w:r>
      <w:r w:rsidR="00287243" w:rsidRPr="00046F1E">
        <w:t xml:space="preserve"> </w:t>
      </w:r>
      <w:ins w:id="55" w:author="Hamidreza Ahady Dolatsara" w:date="2018-08-15T13:25:00Z">
        <w:r w:rsidR="0090068C">
          <w:t xml:space="preserve">Also, there are </w:t>
        </w:r>
      </w:ins>
    </w:p>
    <w:p w14:paraId="3137AB38" w14:textId="189B4B7E" w:rsidR="005D3373" w:rsidRDefault="005D3373" w:rsidP="007D29DB">
      <w:pPr>
        <w:spacing w:line="480" w:lineRule="auto"/>
        <w:jc w:val="both"/>
      </w:pPr>
      <w:r>
        <w:t xml:space="preserve">Each </w:t>
      </w:r>
      <w:r w:rsidR="00287243" w:rsidRPr="00046F1E">
        <w:t xml:space="preserve">time series </w:t>
      </w:r>
      <w:r>
        <w:t xml:space="preserve">representing a subject is </w:t>
      </w:r>
      <w:r w:rsidR="00287243" w:rsidRPr="00046F1E">
        <w:t>compared with the Borg’s value</w:t>
      </w:r>
      <w:r w:rsidR="00FA1735">
        <w:t xml:space="preserve"> to understand their similarity (overlap) with the Borg’s value</w:t>
      </w:r>
      <w:r>
        <w:t>. F</w:t>
      </w:r>
      <w:r w:rsidR="00215775" w:rsidRPr="00046F1E">
        <w:t>igure</w:t>
      </w:r>
      <w:r>
        <w:t xml:space="preserve"> 3</w:t>
      </w:r>
      <w:r w:rsidR="00287243" w:rsidRPr="00046F1E">
        <w:t xml:space="preserve"> </w:t>
      </w:r>
      <w:r w:rsidR="002B20B0" w:rsidRPr="00046F1E">
        <w:t>demonstrates</w:t>
      </w:r>
      <w:r w:rsidR="00287243" w:rsidRPr="00046F1E">
        <w:t xml:space="preserve"> </w:t>
      </w:r>
      <w:del w:id="56" w:author="Hamidreza Ahady Dolatsara" w:date="2018-08-15T13:34:00Z">
        <w:r w:rsidDel="003E4AE5">
          <w:delText xml:space="preserve">the extent of overlap among </w:delText>
        </w:r>
        <w:r w:rsidR="00287243" w:rsidRPr="00046F1E" w:rsidDel="003E4AE5">
          <w:delText>subjects</w:delText>
        </w:r>
        <w:r w:rsidDel="003E4AE5">
          <w:delText>.</w:delText>
        </w:r>
      </w:del>
      <w:ins w:id="57" w:author="Hamidreza Ahady Dolatsara" w:date="2018-08-15T13:34:00Z">
        <w:r w:rsidR="003E4AE5">
          <w:t xml:space="preserve">the </w:t>
        </w:r>
      </w:ins>
      <w:ins w:id="58" w:author="Hamidreza Ahady Dolatsara" w:date="2018-08-15T13:35:00Z">
        <w:r w:rsidR="003E4AE5">
          <w:t xml:space="preserve">time series of </w:t>
        </w:r>
      </w:ins>
      <w:ins w:id="59" w:author="Hamidreza Ahady Dolatsara" w:date="2018-08-15T13:34:00Z">
        <w:r w:rsidR="003E4AE5">
          <w:t>average Borg’s rate</w:t>
        </w:r>
      </w:ins>
      <w:ins w:id="60" w:author="Hamidreza Ahady Dolatsara" w:date="2018-08-15T13:35:00Z">
        <w:r w:rsidR="003E4AE5">
          <w:t>. Each data point represents average of all subjects’ Borg’s rate in a specific time stamp.</w:t>
        </w:r>
      </w:ins>
      <w:del w:id="61" w:author="Hamidreza Ahady Dolatsara" w:date="2018-08-15T13:35:00Z">
        <w:r w:rsidR="00287243" w:rsidRPr="00046F1E" w:rsidDel="003E4AE5">
          <w:delText xml:space="preserve"> </w:delText>
        </w:r>
      </w:del>
    </w:p>
    <w:p w14:paraId="578E677A" w14:textId="2516DD47" w:rsidR="00FA1735" w:rsidRDefault="005D3373" w:rsidP="00BF5DF0">
      <w:pPr>
        <w:spacing w:line="480" w:lineRule="auto"/>
        <w:jc w:val="both"/>
        <w:rPr>
          <w:rFonts w:eastAsiaTheme="minorEastAsia"/>
        </w:rPr>
      </w:pPr>
      <w:r>
        <w:t xml:space="preserve">In addition to average jerk, </w:t>
      </w:r>
      <w:r>
        <w:rPr>
          <w:rFonts w:eastAsiaTheme="minorEastAsia"/>
        </w:rPr>
        <w:t>p</w:t>
      </w:r>
      <w:r w:rsidR="00FA1735">
        <w:rPr>
          <w:rFonts w:eastAsiaTheme="minorEastAsia"/>
        </w:rPr>
        <w:t xml:space="preserve">eak jerk mean, angle back bent mean, and time standard deviation demonstrated higher accordance with the Borg. However, </w:t>
      </w:r>
      <w:del w:id="62" w:author="Hamidreza Ahady Dolatsara" w:date="2018-08-15T13:37:00Z">
        <w:r w:rsidR="00FA1735" w:rsidDel="007D1020">
          <w:rPr>
            <w:rFonts w:eastAsiaTheme="minorEastAsia"/>
          </w:rPr>
          <w:delText xml:space="preserve">distance </w:delText>
        </w:r>
      </w:del>
      <w:ins w:id="63" w:author="Hamidreza Ahady Dolatsara" w:date="2018-08-15T13:37:00Z">
        <w:r w:rsidR="007D1020">
          <w:rPr>
            <w:rFonts w:eastAsiaTheme="minorEastAsia"/>
          </w:rPr>
          <w:t xml:space="preserve">time </w:t>
        </w:r>
      </w:ins>
      <w:r w:rsidR="00FA1735">
        <w:rPr>
          <w:rFonts w:eastAsiaTheme="minorEastAsia"/>
        </w:rPr>
        <w:t xml:space="preserve">standard deviation </w:t>
      </w:r>
      <w:r>
        <w:rPr>
          <w:rFonts w:eastAsiaTheme="minorEastAsia"/>
        </w:rPr>
        <w:t xml:space="preserve">showed most variability in the </w:t>
      </w:r>
      <w:r w:rsidR="00FA1735">
        <w:rPr>
          <w:rFonts w:eastAsiaTheme="minorEastAsia"/>
        </w:rPr>
        <w:t xml:space="preserve">deviation. </w:t>
      </w:r>
      <w:r>
        <w:rPr>
          <w:rFonts w:eastAsiaTheme="minorEastAsia"/>
        </w:rPr>
        <w:t xml:space="preserve">We also observed </w:t>
      </w:r>
      <w:r w:rsidR="008018B6">
        <w:rPr>
          <w:rFonts w:eastAsiaTheme="minorEastAsia"/>
        </w:rPr>
        <w:t xml:space="preserve">a </w:t>
      </w:r>
      <w:ins w:id="64" w:author="Hamidreza Ahady Dolatsara" w:date="2018-08-15T13:38:00Z">
        <w:r w:rsidR="00AF5F43">
          <w:rPr>
            <w:rFonts w:eastAsiaTheme="minorEastAsia"/>
          </w:rPr>
          <w:t xml:space="preserve">more </w:t>
        </w:r>
      </w:ins>
      <w:del w:id="65" w:author="Hamidreza Ahady Dolatsara" w:date="2018-08-15T13:37:00Z">
        <w:r w:rsidR="008018B6" w:rsidDel="007D1020">
          <w:rPr>
            <w:rFonts w:eastAsiaTheme="minorEastAsia"/>
          </w:rPr>
          <w:delText xml:space="preserve">decreasing </w:delText>
        </w:r>
      </w:del>
      <w:ins w:id="66" w:author="Hamidreza Ahady Dolatsara" w:date="2018-08-15T13:37:00Z">
        <w:r w:rsidR="007D1020">
          <w:rPr>
            <w:rFonts w:eastAsiaTheme="minorEastAsia"/>
          </w:rPr>
          <w:t xml:space="preserve">stable </w:t>
        </w:r>
      </w:ins>
      <w:r w:rsidR="008018B6">
        <w:rPr>
          <w:rFonts w:eastAsiaTheme="minorEastAsia"/>
        </w:rPr>
        <w:t xml:space="preserve">pattern in the accordance of all </w:t>
      </w:r>
      <w:r w:rsidR="008018B6">
        <w:rPr>
          <w:rFonts w:eastAsiaTheme="minorEastAsia"/>
        </w:rPr>
        <w:lastRenderedPageBreak/>
        <w:t>candidate variables with the Borg’s value</w:t>
      </w:r>
      <w:ins w:id="67" w:author="Hamidreza Ahady Dolatsara" w:date="2018-08-15T13:38:00Z">
        <w:r w:rsidR="00AF5F43">
          <w:rPr>
            <w:rFonts w:eastAsiaTheme="minorEastAsia"/>
          </w:rPr>
          <w:t xml:space="preserve"> except for the “peak jerk mean”</w:t>
        </w:r>
      </w:ins>
      <w:r w:rsidR="008018B6">
        <w:rPr>
          <w:rFonts w:eastAsiaTheme="minorEastAsia"/>
        </w:rPr>
        <w:t>. There is</w:t>
      </w:r>
      <w:ins w:id="68" w:author="Hamidreza Ahady Dolatsara" w:date="2018-08-15T13:38:00Z">
        <w:r w:rsidR="00AF5F43">
          <w:rPr>
            <w:rFonts w:eastAsiaTheme="minorEastAsia"/>
          </w:rPr>
          <w:t xml:space="preserve"> slightly</w:t>
        </w:r>
      </w:ins>
      <w:r w:rsidR="008018B6">
        <w:rPr>
          <w:rFonts w:eastAsiaTheme="minorEastAsia"/>
        </w:rPr>
        <w:t xml:space="preserve"> more accordance with the Borg’s value when earliest time points are considered for time series</w:t>
      </w:r>
      <w:ins w:id="69" w:author="Hamidreza Ahady Dolatsara" w:date="2018-08-15T13:39:00Z">
        <w:r w:rsidR="00AF5F43">
          <w:rPr>
            <w:rFonts w:eastAsiaTheme="minorEastAsia"/>
          </w:rPr>
          <w:t xml:space="preserve"> </w:t>
        </w:r>
      </w:ins>
      <w:r w:rsidR="00171389">
        <w:rPr>
          <w:rFonts w:eastAsiaTheme="minorEastAsia"/>
          <w:noProof/>
        </w:rPr>
        <mc:AlternateContent>
          <mc:Choice Requires="wpg">
            <w:drawing>
              <wp:anchor distT="0" distB="0" distL="114300" distR="114300" simplePos="0" relativeHeight="251698176" behindDoc="0" locked="0" layoutInCell="1" allowOverlap="1" wp14:anchorId="7933A25D" wp14:editId="23B74E72">
                <wp:simplePos x="0" y="0"/>
                <wp:positionH relativeFrom="column">
                  <wp:posOffset>0</wp:posOffset>
                </wp:positionH>
                <wp:positionV relativeFrom="paragraph">
                  <wp:posOffset>1053389</wp:posOffset>
                </wp:positionV>
                <wp:extent cx="5943600" cy="3769080"/>
                <wp:effectExtent l="0" t="0" r="0" b="3175"/>
                <wp:wrapNone/>
                <wp:docPr id="7" name="Group 7"/>
                <wp:cNvGraphicFramePr/>
                <a:graphic xmlns:a="http://schemas.openxmlformats.org/drawingml/2006/main">
                  <a:graphicData uri="http://schemas.microsoft.com/office/word/2010/wordprocessingGroup">
                    <wpg:wgp>
                      <wpg:cNvGrpSpPr/>
                      <wpg:grpSpPr>
                        <a:xfrm>
                          <a:off x="0" y="0"/>
                          <a:ext cx="5943600" cy="3769080"/>
                          <a:chOff x="0" y="0"/>
                          <a:chExt cx="5943600" cy="3769080"/>
                        </a:xfrm>
                      </wpg:grpSpPr>
                      <wps:wsp>
                        <wps:cNvPr id="17" name="Text Box 17"/>
                        <wps:cNvSpPr txBox="1"/>
                        <wps:spPr>
                          <a:xfrm>
                            <a:off x="21946" y="3511296"/>
                            <a:ext cx="5921019" cy="257784"/>
                          </a:xfrm>
                          <a:prstGeom prst="rect">
                            <a:avLst/>
                          </a:prstGeom>
                          <a:solidFill>
                            <a:prstClr val="white"/>
                          </a:solidFill>
                          <a:ln>
                            <a:noFill/>
                          </a:ln>
                          <a:effectLst/>
                        </wps:spPr>
                        <wps:txbx>
                          <w:txbxContent>
                            <w:p w14:paraId="22C60EDB" w14:textId="77777777" w:rsidR="00C660FF" w:rsidRDefault="00C660FF" w:rsidP="004E5F4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wpg:wgp>
                  </a:graphicData>
                </a:graphic>
              </wp:anchor>
            </w:drawing>
          </mc:Choice>
          <mc:Fallback>
            <w:pict>
              <v:group w14:anchorId="7933A25D" id="Group 7" o:spid="_x0000_s1031" style="position:absolute;left:0;text-align:left;margin-left:0;margin-top:82.95pt;width:468pt;height:296.8pt;z-index:251698176" coordsize="5943600,37690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">
                <v:shape id="Text Box 17" o:spid="_x0000_s1032" type="#_x0000_t202" style="position:absolute;left:21946;top:3511296;width:5921019;height:257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22C60EDB" w14:textId="77777777" w:rsidR="00C660FF" w:rsidRDefault="00C660FF" w:rsidP="004E5F4C">
                        <w:pPr>
                          <w:pStyle w:val="Caption"/>
                          <w:rPr>
                            <w:noProof/>
                          </w:rPr>
                        </w:pPr>
                      </w:p>
                    </w:txbxContent>
                  </v:textbox>
                </v:shape>
                <v:shape id="Picture 6" o:spid="_x0000_s1033" type="#_x0000_t75" style="position:absolute;width:5943600;height:3495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Fo&#10;U0fCAAAA2gAAAA8AAABkcnMvZG93bnJldi54bWxEj0FrAjEUhO9C/0N4BW9utiJStkYRQSiioGsp&#10;9PZMnpvFzcuyibr+e1Mo9DjMzDfMbNG7RtyoC7VnBW9ZDoJYe1NzpeDruB69gwgR2WDjmRQ8KMBi&#10;/jKYYWH8nQ90K2MlEoRDgQpsjG0hZdCWHIbMt8TJO/vOYUyyq6Tp8J7grpHjPJ9KhzWnBYstrSzp&#10;S3l1Cnabx3dZXSf7kPP6R1+sPunDVqnha7/8ABGpj//hv/anUTCF3yvpBsj5E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RaFNHwgAAANoAAAAPAAAAAAAAAAAAAAAAAJwCAABk&#10;cnMvZG93bnJldi54bWxQSwUGAAAAAAQABAD3AAAAiwMAAAAA&#10;">
                  <v:imagedata r:id="rId12" o:title=""/>
                  <v:path arrowok="t"/>
                </v:shape>
              </v:group>
            </w:pict>
          </mc:Fallback>
        </mc:AlternateContent>
      </w:r>
      <w:del w:id="70" w:author="Hamidreza Ahady Dolatsara" w:date="2018-08-20T17:10:00Z">
        <w:r w:rsidR="00171389" w:rsidDel="00171389">
          <w:rPr>
            <w:rFonts w:eastAsiaTheme="minorEastAsia"/>
            <w:noProof/>
            <w:rPrChange w:id="71" w:author="Unknown">
              <w:rPr>
                <w:noProof/>
              </w:rPr>
            </w:rPrChange>
          </w:rPr>
          <mc:AlternateContent>
            <mc:Choice Requires="wpg">
              <w:drawing>
                <wp:anchor distT="0" distB="0" distL="114300" distR="114300" simplePos="0" relativeHeight="251695104" behindDoc="0" locked="0" layoutInCell="1" allowOverlap="1" wp14:anchorId="6A7E215E" wp14:editId="518FA82D">
                  <wp:simplePos x="0" y="0"/>
                  <wp:positionH relativeFrom="column">
                    <wp:posOffset>0</wp:posOffset>
                  </wp:positionH>
                  <wp:positionV relativeFrom="paragraph">
                    <wp:posOffset>1053389</wp:posOffset>
                  </wp:positionV>
                  <wp:extent cx="5943600" cy="3769080"/>
                  <wp:effectExtent l="0" t="0" r="0" b="3175"/>
                  <wp:wrapNone/>
                  <wp:docPr id="4" name="Group 4"/>
                  <wp:cNvGraphicFramePr/>
                  <a:graphic xmlns:a="http://schemas.openxmlformats.org/drawingml/2006/main">
                    <a:graphicData uri="http://schemas.microsoft.com/office/word/2010/wordprocessingGroup">
                      <wpg:wgp>
                        <wpg:cNvGrpSpPr/>
                        <wpg:grpSpPr>
                          <a:xfrm>
                            <a:off x="0" y="0"/>
                            <a:ext cx="5921019" cy="257784"/>
                            <a:chOff x="21946" y="3511296"/>
                            <a:chExt cx="5921019" cy="257784"/>
                          </a:xfrm>
                        </wpg:grpSpPr>
                        <wps:wsp>
                          <wps:cNvPr id="5" name="Text Box 5"/>
                          <wps:cNvSpPr txBox="1"/>
                          <wps:spPr>
                            <a:xfrm>
                              <a:off x="21946" y="3511296"/>
                              <a:ext cx="5921019" cy="257784"/>
                            </a:xfrm>
                            <a:prstGeom prst="rect">
                              <a:avLst/>
                            </a:prstGeom>
                            <a:solidFill>
                              <a:prstClr val="white"/>
                            </a:solidFill>
                            <a:ln>
                              <a:noFill/>
                            </a:ln>
                            <a:effectLst/>
                          </wps:spPr>
                          <wps:txbx>
                            <w:txbxContent>
                              <w:p w14:paraId="378AD325" w14:textId="77777777" w:rsidR="00C660FF" w:rsidRDefault="00C660FF" w:rsidP="004E5F4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7E215E" id="Group 4" o:spid="_x0000_s1034" style="position:absolute;left:0;text-align:left;margin-left:0;margin-top:82.95pt;width:468pt;height:296.8pt;z-index:251695104" coordorigin="21946,3511296" coordsize="5921019,2577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">
                  <v:shape id="Text Box 5" o:spid="_x0000_s1035" type="#_x0000_t202" style="position:absolute;left:21946;top:3511296;width:5921019;height:257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378AD325" w14:textId="77777777" w:rsidR="00C660FF" w:rsidRDefault="00C660FF" w:rsidP="004E5F4C">
                          <w:pPr>
                            <w:pStyle w:val="Caption"/>
                            <w:rPr>
                              <w:noProof/>
                            </w:rPr>
                          </w:pPr>
                        </w:p>
                      </w:txbxContent>
                    </v:textbox>
                  </v:shape>
                </v:group>
              </w:pict>
            </mc:Fallback>
          </mc:AlternateContent>
        </w:r>
      </w:del>
      <w:del w:id="72" w:author="Hamidreza Ahady Dolatsara" w:date="2018-08-20T17:04:00Z">
        <w:r w:rsidR="00AF5F43" w:rsidDel="00BF5DF0">
          <w:rPr>
            <w:rFonts w:eastAsiaTheme="minorEastAsia"/>
            <w:noProof/>
            <w:rPrChange w:id="73" w:author="Unknown">
              <w:rPr>
                <w:noProof/>
              </w:rPr>
            </w:rPrChange>
          </w:rPr>
          <mc:AlternateContent>
            <mc:Choice Requires="wpg">
              <w:drawing>
                <wp:anchor distT="0" distB="0" distL="114300" distR="114300" simplePos="0" relativeHeight="251689984" behindDoc="0" locked="0" layoutInCell="1" allowOverlap="1" wp14:anchorId="52E20284" wp14:editId="0F33B22C">
                  <wp:simplePos x="0" y="0"/>
                  <wp:positionH relativeFrom="column">
                    <wp:posOffset>-7874</wp:posOffset>
                  </wp:positionH>
                  <wp:positionV relativeFrom="paragraph">
                    <wp:posOffset>950671</wp:posOffset>
                  </wp:positionV>
                  <wp:extent cx="5943600" cy="3768725"/>
                  <wp:effectExtent l="0" t="0" r="0" b="3175"/>
                  <wp:wrapNone/>
                  <wp:docPr id="8" name="Group 8"/>
                  <wp:cNvGraphicFramePr/>
                  <a:graphic xmlns:a="http://schemas.openxmlformats.org/drawingml/2006/main">
                    <a:graphicData uri="http://schemas.microsoft.com/office/word/2010/wordprocessingGroup">
                      <wpg:wgp>
                        <wpg:cNvGrpSpPr/>
                        <wpg:grpSpPr>
                          <a:xfrm>
                            <a:off x="0" y="0"/>
                            <a:ext cx="5942965" cy="257784"/>
                            <a:chOff x="0" y="3511296"/>
                            <a:chExt cx="5942965" cy="257810"/>
                          </a:xfrm>
                        </wpg:grpSpPr>
                        <wps:wsp>
                          <wps:cNvPr id="9" name="Text Box 9"/>
                          <wps:cNvSpPr txBox="1"/>
                          <wps:spPr>
                            <a:xfrm>
                              <a:off x="0" y="3510942"/>
                              <a:ext cx="5942965" cy="257784"/>
                            </a:xfrm>
                            <a:prstGeom prst="rect">
                              <a:avLst/>
                            </a:prstGeom>
                            <a:solidFill>
                              <a:prstClr val="white"/>
                            </a:solidFill>
                            <a:ln>
                              <a:noFill/>
                            </a:ln>
                            <a:effectLst/>
                          </wps:spPr>
                          <wps:txbx>
                            <w:txbxContent>
                              <w:p w14:paraId="312C479B" w14:textId="77777777" w:rsidR="00C660FF" w:rsidRDefault="00C660FF" w:rsidP="004E5F4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E20284" id="Group 8" o:spid="_x0000_s1036" style="position:absolute;left:0;text-align:left;margin-left:-.6pt;margin-top:74.85pt;width:468pt;height:296.75pt;z-index:251689984" coordorigin=",3511296" coordsize="5942965,257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">
                  <v:shape id="Text Box 9" o:spid="_x0000_s1037" type="#_x0000_t202" style="position:absolute;top:3510942;width:5942965;height:257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MiixQAA&#10;ANoAAAAPAAAAZHJzL2Rvd25yZXYueG1sRI9BawIxFITvQv9DeAUvotm2IroaRaRC24t068XbY/Pc&#10;rN28LElWt/++KRQ8DjPzDbPa9LYRV/KhdqzgaZKBIC6drrlScPzaj+cgQkTW2DgmBT8UYLN+GKww&#10;1+7Gn3QtYiUShEOOCkyMbS5lKA1ZDBPXEifv7LzFmKSvpPZ4S3DbyOcsm0mLNacFgy3tDJXfRWcV&#10;HKangxl159eP7fTFvx+73exSFUoNH/vtEkSkPt7D/+03rWAB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gyKLFAAAA2gAAAA8AAAAAAAAAAAAAAAAAlwIAAGRycy9k&#10;b3ducmV2LnhtbFBLBQYAAAAABAAEAPUAAACJAwAAAAA=&#10;" stroked="f">
                    <v:textbox style="mso-fit-shape-to-text:t" inset="0,0,0,0">
                      <w:txbxContent>
                        <w:p w14:paraId="312C479B" w14:textId="77777777" w:rsidR="00C660FF" w:rsidRDefault="00C660FF" w:rsidP="004E5F4C">
                          <w:pPr>
                            <w:pStyle w:val="Caption"/>
                            <w:rPr>
                              <w:noProof/>
                            </w:rPr>
                          </w:pPr>
                        </w:p>
                      </w:txbxContent>
                    </v:textbox>
                  </v:shape>
                </v:group>
              </w:pict>
            </mc:Fallback>
          </mc:AlternateContent>
        </w:r>
      </w:del>
      <w:del w:id="74" w:author="Hamidreza Ahady Dolatsara" w:date="2018-08-15T13:39:00Z">
        <w:r w:rsidR="008018B6" w:rsidDel="00AF5F43">
          <w:rPr>
            <w:rFonts w:eastAsiaTheme="minorEastAsia"/>
          </w:rPr>
          <w:delText xml:space="preserve"> </w:delText>
        </w:r>
      </w:del>
      <w:r w:rsidR="008018B6">
        <w:rPr>
          <w:rFonts w:eastAsiaTheme="minorEastAsia"/>
        </w:rPr>
        <w:t>clustering.</w:t>
      </w:r>
    </w:p>
    <w:p w14:paraId="3CBB66E8" w14:textId="40F1A61B" w:rsidR="006C4C32" w:rsidRDefault="006C4C32" w:rsidP="005D3373">
      <w:pPr>
        <w:spacing w:line="480" w:lineRule="auto"/>
        <w:jc w:val="both"/>
        <w:rPr>
          <w:rFonts w:eastAsiaTheme="minorEastAsia"/>
        </w:rPr>
      </w:pPr>
    </w:p>
    <w:p w14:paraId="0A67E80F" w14:textId="318D7DC4" w:rsidR="00C50F2E" w:rsidRDefault="00C50F2E" w:rsidP="00FA1735">
      <w:pPr>
        <w:spacing w:line="480" w:lineRule="auto"/>
        <w:jc w:val="both"/>
        <w:rPr>
          <w:b/>
          <w:i/>
        </w:rPr>
      </w:pPr>
    </w:p>
    <w:p w14:paraId="4C967B95" w14:textId="3CBE5EDF" w:rsidR="00F30659" w:rsidRDefault="00F30659" w:rsidP="00FA1735">
      <w:pPr>
        <w:spacing w:line="480" w:lineRule="auto"/>
        <w:jc w:val="both"/>
        <w:rPr>
          <w:b/>
          <w:i/>
        </w:rPr>
      </w:pPr>
    </w:p>
    <w:p w14:paraId="6E4A556B" w14:textId="34BBE3DB" w:rsidR="00F30659" w:rsidRDefault="00F30659" w:rsidP="00FA1735">
      <w:pPr>
        <w:spacing w:line="480" w:lineRule="auto"/>
        <w:jc w:val="both"/>
        <w:rPr>
          <w:b/>
          <w:i/>
        </w:rPr>
      </w:pPr>
    </w:p>
    <w:p w14:paraId="2721174F" w14:textId="3B8807DE" w:rsidR="00F30659" w:rsidRDefault="00F30659" w:rsidP="00FA1735">
      <w:pPr>
        <w:spacing w:line="480" w:lineRule="auto"/>
        <w:jc w:val="both"/>
        <w:rPr>
          <w:b/>
          <w:i/>
        </w:rPr>
      </w:pPr>
    </w:p>
    <w:p w14:paraId="6CA2A524" w14:textId="36A63995" w:rsidR="00F30659" w:rsidRDefault="00F30659" w:rsidP="00FA1735">
      <w:pPr>
        <w:spacing w:line="480" w:lineRule="auto"/>
        <w:jc w:val="both"/>
        <w:rPr>
          <w:b/>
          <w:i/>
        </w:rPr>
      </w:pPr>
    </w:p>
    <w:p w14:paraId="21FBEB5D" w14:textId="58810748" w:rsidR="00F30659" w:rsidRDefault="00F30659" w:rsidP="00FA1735">
      <w:pPr>
        <w:spacing w:line="480" w:lineRule="auto"/>
        <w:jc w:val="both"/>
        <w:rPr>
          <w:b/>
          <w:i/>
        </w:rPr>
      </w:pPr>
    </w:p>
    <w:p w14:paraId="69012D58" w14:textId="58A8733F" w:rsidR="00F30659" w:rsidRDefault="00F30659" w:rsidP="00FA1735">
      <w:pPr>
        <w:spacing w:line="480" w:lineRule="auto"/>
        <w:jc w:val="both"/>
        <w:rPr>
          <w:b/>
          <w:i/>
        </w:rPr>
      </w:pPr>
    </w:p>
    <w:p w14:paraId="515A1FA9" w14:textId="1127EB21" w:rsidR="00DE4622" w:rsidRDefault="00DE4622" w:rsidP="00FA1735">
      <w:pPr>
        <w:spacing w:line="480" w:lineRule="auto"/>
        <w:jc w:val="both"/>
        <w:rPr>
          <w:ins w:id="75" w:author="Hamidreza Ahady Dolatsara" w:date="2018-08-20T17:06:00Z"/>
          <w:b/>
          <w:i/>
        </w:rPr>
      </w:pPr>
    </w:p>
    <w:p w14:paraId="43740597" w14:textId="77777777" w:rsidR="00BF5DF0" w:rsidRDefault="00BF5DF0" w:rsidP="00FA1735">
      <w:pPr>
        <w:spacing w:line="480" w:lineRule="auto"/>
        <w:jc w:val="both"/>
        <w:rPr>
          <w:b/>
          <w:i/>
        </w:rPr>
      </w:pPr>
    </w:p>
    <w:p w14:paraId="0CD06470" w14:textId="651235ED" w:rsidR="00AF5F43" w:rsidRDefault="00AF5F43">
      <w:pPr>
        <w:spacing w:line="480" w:lineRule="auto"/>
        <w:jc w:val="both"/>
        <w:rPr>
          <w:b/>
          <w:i/>
        </w:rPr>
      </w:pPr>
    </w:p>
    <w:p w14:paraId="09C4A3A3" w14:textId="113DC92E" w:rsidR="00F30659" w:rsidDel="00AF5F43" w:rsidRDefault="00F30659" w:rsidP="00FA1735">
      <w:pPr>
        <w:spacing w:line="480" w:lineRule="auto"/>
        <w:jc w:val="both"/>
        <w:rPr>
          <w:del w:id="76" w:author="Hamidreza Ahady Dolatsara" w:date="2018-08-15T13:39:00Z"/>
          <w:b/>
          <w:i/>
        </w:rPr>
      </w:pPr>
    </w:p>
    <w:p w14:paraId="11A23C5F" w14:textId="0A5B9519" w:rsidR="00C77DC3" w:rsidDel="00AF5F43" w:rsidRDefault="00C77DC3">
      <w:pPr>
        <w:jc w:val="both"/>
        <w:rPr>
          <w:del w:id="77" w:author="Hamidreza Ahady Dolatsara" w:date="2018-08-15T13:39:00Z"/>
          <w:rFonts w:eastAsiaTheme="minorEastAsia"/>
        </w:rPr>
      </w:pPr>
    </w:p>
    <w:tbl>
      <w:tblPr>
        <w:tblW w:w="8901" w:type="dxa"/>
        <w:tblInd w:w="181" w:type="dxa"/>
        <w:tblLayout w:type="fixed"/>
        <w:tblLook w:val="0000" w:firstRow="0" w:lastRow="0" w:firstColumn="0" w:lastColumn="0" w:noHBand="0" w:noVBand="0"/>
      </w:tblPr>
      <w:tblGrid>
        <w:gridCol w:w="2650"/>
        <w:gridCol w:w="596"/>
        <w:gridCol w:w="596"/>
        <w:gridCol w:w="596"/>
        <w:gridCol w:w="596"/>
        <w:gridCol w:w="596"/>
        <w:gridCol w:w="596"/>
        <w:gridCol w:w="596"/>
        <w:gridCol w:w="596"/>
        <w:gridCol w:w="596"/>
        <w:gridCol w:w="887"/>
      </w:tblGrid>
      <w:tr w:rsidR="00AE747F" w14:paraId="01B96C26" w14:textId="77777777" w:rsidTr="00882614">
        <w:trPr>
          <w:trHeight w:val="320"/>
        </w:trPr>
        <w:tc>
          <w:tcPr>
            <w:tcW w:w="2650" w:type="dxa"/>
            <w:tcBorders>
              <w:top w:val="single" w:sz="6" w:space="0" w:color="auto"/>
              <w:left w:val="single" w:sz="6" w:space="0" w:color="auto"/>
              <w:bottom w:val="single" w:sz="6" w:space="0" w:color="auto"/>
              <w:right w:val="single" w:sz="6" w:space="0" w:color="auto"/>
            </w:tcBorders>
          </w:tcPr>
          <w:p w14:paraId="007F3E89" w14:textId="5807251B" w:rsidR="00AE747F" w:rsidRPr="00AE747F" w:rsidRDefault="001B0242">
            <w:pPr>
              <w:widowControl w:val="0"/>
              <w:autoSpaceDE w:val="0"/>
              <w:autoSpaceDN w:val="0"/>
              <w:adjustRightInd w:val="0"/>
              <w:rPr>
                <w:color w:val="000000"/>
                <w:sz w:val="22"/>
                <w:szCs w:val="22"/>
              </w:rPr>
            </w:pPr>
            <w:r>
              <w:rPr>
                <w:color w:val="000000"/>
                <w:sz w:val="22"/>
                <w:szCs w:val="22"/>
              </w:rPr>
              <w:t xml:space="preserve">starting </w:t>
            </w:r>
            <w:r w:rsidR="00AE747F" w:rsidRPr="00AE747F">
              <w:rPr>
                <w:color w:val="000000"/>
                <w:sz w:val="22"/>
                <w:szCs w:val="22"/>
              </w:rPr>
              <w:t>time</w:t>
            </w:r>
            <w:r>
              <w:rPr>
                <w:color w:val="000000"/>
                <w:sz w:val="22"/>
                <w:szCs w:val="22"/>
              </w:rPr>
              <w:t xml:space="preserve"> points</w:t>
            </w:r>
          </w:p>
        </w:tc>
        <w:tc>
          <w:tcPr>
            <w:tcW w:w="596" w:type="dxa"/>
            <w:tcBorders>
              <w:top w:val="single" w:sz="6" w:space="0" w:color="auto"/>
              <w:left w:val="single" w:sz="6" w:space="0" w:color="auto"/>
              <w:bottom w:val="single" w:sz="6" w:space="0" w:color="auto"/>
              <w:right w:val="single" w:sz="6" w:space="0" w:color="auto"/>
            </w:tcBorders>
          </w:tcPr>
          <w:p w14:paraId="2C8EAC7E"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1</w:t>
            </w:r>
          </w:p>
        </w:tc>
        <w:tc>
          <w:tcPr>
            <w:tcW w:w="596" w:type="dxa"/>
            <w:tcBorders>
              <w:top w:val="single" w:sz="6" w:space="0" w:color="auto"/>
              <w:left w:val="single" w:sz="6" w:space="0" w:color="auto"/>
              <w:bottom w:val="single" w:sz="6" w:space="0" w:color="auto"/>
              <w:right w:val="single" w:sz="6" w:space="0" w:color="auto"/>
            </w:tcBorders>
          </w:tcPr>
          <w:p w14:paraId="787C2361"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2</w:t>
            </w:r>
          </w:p>
        </w:tc>
        <w:tc>
          <w:tcPr>
            <w:tcW w:w="596" w:type="dxa"/>
            <w:tcBorders>
              <w:top w:val="single" w:sz="6" w:space="0" w:color="auto"/>
              <w:left w:val="single" w:sz="6" w:space="0" w:color="auto"/>
              <w:bottom w:val="single" w:sz="6" w:space="0" w:color="auto"/>
              <w:right w:val="single" w:sz="6" w:space="0" w:color="auto"/>
            </w:tcBorders>
          </w:tcPr>
          <w:p w14:paraId="4D664220"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3</w:t>
            </w:r>
          </w:p>
        </w:tc>
        <w:tc>
          <w:tcPr>
            <w:tcW w:w="596" w:type="dxa"/>
            <w:tcBorders>
              <w:top w:val="single" w:sz="6" w:space="0" w:color="auto"/>
              <w:left w:val="single" w:sz="6" w:space="0" w:color="auto"/>
              <w:bottom w:val="single" w:sz="6" w:space="0" w:color="auto"/>
              <w:right w:val="single" w:sz="6" w:space="0" w:color="auto"/>
            </w:tcBorders>
          </w:tcPr>
          <w:p w14:paraId="6703ADD9"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4</w:t>
            </w:r>
          </w:p>
        </w:tc>
        <w:tc>
          <w:tcPr>
            <w:tcW w:w="596" w:type="dxa"/>
            <w:tcBorders>
              <w:top w:val="single" w:sz="6" w:space="0" w:color="auto"/>
              <w:left w:val="single" w:sz="6" w:space="0" w:color="auto"/>
              <w:bottom w:val="single" w:sz="6" w:space="0" w:color="auto"/>
              <w:right w:val="single" w:sz="6" w:space="0" w:color="auto"/>
            </w:tcBorders>
          </w:tcPr>
          <w:p w14:paraId="13315113"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5</w:t>
            </w:r>
          </w:p>
        </w:tc>
        <w:tc>
          <w:tcPr>
            <w:tcW w:w="596" w:type="dxa"/>
            <w:tcBorders>
              <w:top w:val="single" w:sz="6" w:space="0" w:color="auto"/>
              <w:left w:val="single" w:sz="6" w:space="0" w:color="auto"/>
              <w:bottom w:val="single" w:sz="6" w:space="0" w:color="auto"/>
              <w:right w:val="single" w:sz="6" w:space="0" w:color="auto"/>
            </w:tcBorders>
          </w:tcPr>
          <w:p w14:paraId="66000750"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6</w:t>
            </w:r>
          </w:p>
        </w:tc>
        <w:tc>
          <w:tcPr>
            <w:tcW w:w="596" w:type="dxa"/>
            <w:tcBorders>
              <w:top w:val="single" w:sz="6" w:space="0" w:color="auto"/>
              <w:left w:val="single" w:sz="6" w:space="0" w:color="auto"/>
              <w:bottom w:val="single" w:sz="6" w:space="0" w:color="auto"/>
              <w:right w:val="single" w:sz="6" w:space="0" w:color="auto"/>
            </w:tcBorders>
          </w:tcPr>
          <w:p w14:paraId="2A2577DB"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7</w:t>
            </w:r>
          </w:p>
        </w:tc>
        <w:tc>
          <w:tcPr>
            <w:tcW w:w="596" w:type="dxa"/>
            <w:tcBorders>
              <w:top w:val="single" w:sz="6" w:space="0" w:color="auto"/>
              <w:left w:val="single" w:sz="6" w:space="0" w:color="auto"/>
              <w:bottom w:val="single" w:sz="6" w:space="0" w:color="auto"/>
              <w:right w:val="single" w:sz="6" w:space="0" w:color="auto"/>
            </w:tcBorders>
          </w:tcPr>
          <w:p w14:paraId="7A73E6B2"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8</w:t>
            </w:r>
          </w:p>
        </w:tc>
        <w:tc>
          <w:tcPr>
            <w:tcW w:w="596" w:type="dxa"/>
            <w:tcBorders>
              <w:top w:val="single" w:sz="6" w:space="0" w:color="auto"/>
              <w:left w:val="single" w:sz="6" w:space="0" w:color="auto"/>
              <w:bottom w:val="single" w:sz="6" w:space="0" w:color="auto"/>
              <w:right w:val="single" w:sz="6" w:space="0" w:color="auto"/>
            </w:tcBorders>
          </w:tcPr>
          <w:p w14:paraId="4B662835"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9</w:t>
            </w:r>
          </w:p>
        </w:tc>
        <w:tc>
          <w:tcPr>
            <w:tcW w:w="887" w:type="dxa"/>
            <w:tcBorders>
              <w:top w:val="single" w:sz="6" w:space="0" w:color="auto"/>
              <w:left w:val="single" w:sz="6" w:space="0" w:color="auto"/>
              <w:bottom w:val="single" w:sz="6" w:space="0" w:color="auto"/>
              <w:right w:val="single" w:sz="6" w:space="0" w:color="auto"/>
            </w:tcBorders>
          </w:tcPr>
          <w:p w14:paraId="292168AD" w14:textId="77777777" w:rsidR="00AE747F" w:rsidRPr="00AE747F" w:rsidRDefault="00AE747F">
            <w:pPr>
              <w:widowControl w:val="0"/>
              <w:autoSpaceDE w:val="0"/>
              <w:autoSpaceDN w:val="0"/>
              <w:adjustRightInd w:val="0"/>
              <w:jc w:val="center"/>
              <w:rPr>
                <w:color w:val="000000"/>
                <w:sz w:val="21"/>
                <w:szCs w:val="21"/>
              </w:rPr>
            </w:pPr>
            <w:r w:rsidRPr="00AE747F">
              <w:rPr>
                <w:color w:val="000000"/>
                <w:sz w:val="21"/>
                <w:szCs w:val="21"/>
              </w:rPr>
              <w:t>average</w:t>
            </w:r>
          </w:p>
        </w:tc>
      </w:tr>
      <w:tr w:rsidR="00171389" w14:paraId="438E3EDD" w14:textId="77777777" w:rsidTr="004E5F4C">
        <w:trPr>
          <w:trHeight w:val="320"/>
        </w:trPr>
        <w:tc>
          <w:tcPr>
            <w:tcW w:w="2650" w:type="dxa"/>
            <w:tcBorders>
              <w:top w:val="single" w:sz="6" w:space="0" w:color="auto"/>
              <w:left w:val="single" w:sz="6" w:space="0" w:color="auto"/>
              <w:bottom w:val="single" w:sz="6" w:space="0" w:color="auto"/>
              <w:right w:val="single" w:sz="6" w:space="0" w:color="auto"/>
            </w:tcBorders>
          </w:tcPr>
          <w:p w14:paraId="4176A33B" w14:textId="77777777" w:rsidR="00171389" w:rsidRPr="00AE747F" w:rsidRDefault="00171389" w:rsidP="00171389">
            <w:pPr>
              <w:widowControl w:val="0"/>
              <w:autoSpaceDE w:val="0"/>
              <w:autoSpaceDN w:val="0"/>
              <w:adjustRightInd w:val="0"/>
              <w:rPr>
                <w:color w:val="000000"/>
                <w:sz w:val="22"/>
                <w:szCs w:val="22"/>
              </w:rPr>
            </w:pPr>
            <w:r w:rsidRPr="00AE747F">
              <w:rPr>
                <w:color w:val="000000"/>
                <w:sz w:val="22"/>
                <w:szCs w:val="22"/>
              </w:rPr>
              <w:t>time standard deviation</w:t>
            </w:r>
          </w:p>
        </w:tc>
        <w:tc>
          <w:tcPr>
            <w:tcW w:w="596" w:type="dxa"/>
            <w:tcBorders>
              <w:top w:val="single" w:sz="6" w:space="0" w:color="auto"/>
              <w:left w:val="single" w:sz="6" w:space="0" w:color="auto"/>
              <w:bottom w:val="single" w:sz="6" w:space="0" w:color="auto"/>
              <w:right w:val="single" w:sz="6" w:space="0" w:color="auto"/>
            </w:tcBorders>
            <w:vAlign w:val="center"/>
          </w:tcPr>
          <w:p w14:paraId="7F60D577" w14:textId="07D46E05" w:rsidR="00171389" w:rsidRPr="00171389" w:rsidRDefault="00171389" w:rsidP="00171389">
            <w:pPr>
              <w:widowControl w:val="0"/>
              <w:autoSpaceDE w:val="0"/>
              <w:autoSpaceDN w:val="0"/>
              <w:adjustRightInd w:val="0"/>
              <w:jc w:val="center"/>
              <w:rPr>
                <w:color w:val="000000"/>
                <w:sz w:val="14"/>
                <w:szCs w:val="14"/>
              </w:rPr>
            </w:pPr>
            <w:ins w:id="78" w:author="Hamidreza Ahady Dolatsara" w:date="2018-08-20T17:07:00Z">
              <w:r w:rsidRPr="00171389">
                <w:rPr>
                  <w:sz w:val="14"/>
                  <w:szCs w:val="14"/>
                  <w:rPrChange w:id="79" w:author="Hamidreza Ahady Dolatsara" w:date="2018-08-20T17:07:00Z">
                    <w:rPr>
                      <w:sz w:val="20"/>
                      <w:szCs w:val="20"/>
                    </w:rPr>
                  </w:rPrChange>
                </w:rPr>
                <w:t>12.9%</w:t>
              </w:r>
            </w:ins>
            <w:del w:id="80" w:author="Hamidreza Ahady Dolatsara" w:date="2018-08-20T17:07:00Z">
              <w:r w:rsidRPr="00171389" w:rsidDel="005C11EC">
                <w:rPr>
                  <w:sz w:val="14"/>
                  <w:szCs w:val="14"/>
                </w:rPr>
                <w:delText>14.4%</w:delText>
              </w:r>
            </w:del>
          </w:p>
        </w:tc>
        <w:tc>
          <w:tcPr>
            <w:tcW w:w="596" w:type="dxa"/>
            <w:tcBorders>
              <w:top w:val="single" w:sz="6" w:space="0" w:color="auto"/>
              <w:left w:val="single" w:sz="6" w:space="0" w:color="auto"/>
              <w:bottom w:val="single" w:sz="6" w:space="0" w:color="auto"/>
              <w:right w:val="single" w:sz="6" w:space="0" w:color="auto"/>
            </w:tcBorders>
            <w:vAlign w:val="center"/>
          </w:tcPr>
          <w:p w14:paraId="40EA2E91" w14:textId="7C29C71D" w:rsidR="00171389" w:rsidRPr="00171389" w:rsidRDefault="00171389" w:rsidP="00171389">
            <w:pPr>
              <w:widowControl w:val="0"/>
              <w:autoSpaceDE w:val="0"/>
              <w:autoSpaceDN w:val="0"/>
              <w:adjustRightInd w:val="0"/>
              <w:jc w:val="center"/>
              <w:rPr>
                <w:color w:val="000000"/>
                <w:sz w:val="14"/>
                <w:szCs w:val="14"/>
              </w:rPr>
            </w:pPr>
            <w:ins w:id="81" w:author="Hamidreza Ahady Dolatsara" w:date="2018-08-20T17:07:00Z">
              <w:r w:rsidRPr="00171389">
                <w:rPr>
                  <w:sz w:val="14"/>
                  <w:szCs w:val="14"/>
                  <w:rPrChange w:id="82" w:author="Hamidreza Ahady Dolatsara" w:date="2018-08-20T17:07:00Z">
                    <w:rPr>
                      <w:sz w:val="20"/>
                      <w:szCs w:val="20"/>
                    </w:rPr>
                  </w:rPrChange>
                </w:rPr>
                <w:t>13.1%</w:t>
              </w:r>
            </w:ins>
            <w:del w:id="83" w:author="Hamidreza Ahady Dolatsara" w:date="2018-08-20T17:07:00Z">
              <w:r w:rsidRPr="00171389" w:rsidDel="005C11EC">
                <w:rPr>
                  <w:sz w:val="14"/>
                  <w:szCs w:val="14"/>
                </w:rPr>
                <w:delText>13.7%</w:delText>
              </w:r>
            </w:del>
          </w:p>
        </w:tc>
        <w:tc>
          <w:tcPr>
            <w:tcW w:w="596" w:type="dxa"/>
            <w:tcBorders>
              <w:top w:val="single" w:sz="6" w:space="0" w:color="auto"/>
              <w:left w:val="single" w:sz="6" w:space="0" w:color="auto"/>
              <w:bottom w:val="single" w:sz="6" w:space="0" w:color="auto"/>
              <w:right w:val="single" w:sz="6" w:space="0" w:color="auto"/>
            </w:tcBorders>
            <w:vAlign w:val="center"/>
          </w:tcPr>
          <w:p w14:paraId="73093FB9" w14:textId="39810539" w:rsidR="00171389" w:rsidRPr="00171389" w:rsidRDefault="00171389" w:rsidP="00171389">
            <w:pPr>
              <w:widowControl w:val="0"/>
              <w:autoSpaceDE w:val="0"/>
              <w:autoSpaceDN w:val="0"/>
              <w:adjustRightInd w:val="0"/>
              <w:jc w:val="center"/>
              <w:rPr>
                <w:color w:val="000000"/>
                <w:sz w:val="14"/>
                <w:szCs w:val="14"/>
              </w:rPr>
            </w:pPr>
            <w:ins w:id="84" w:author="Hamidreza Ahady Dolatsara" w:date="2018-08-20T17:07:00Z">
              <w:r w:rsidRPr="00171389">
                <w:rPr>
                  <w:sz w:val="14"/>
                  <w:szCs w:val="14"/>
                  <w:rPrChange w:id="85" w:author="Hamidreza Ahady Dolatsara" w:date="2018-08-20T17:07:00Z">
                    <w:rPr>
                      <w:sz w:val="20"/>
                      <w:szCs w:val="20"/>
                    </w:rPr>
                  </w:rPrChange>
                </w:rPr>
                <w:t>13.7%</w:t>
              </w:r>
            </w:ins>
            <w:del w:id="86" w:author="Hamidreza Ahady Dolatsara" w:date="2018-08-20T17:07:00Z">
              <w:r w:rsidRPr="00171389" w:rsidDel="005C11EC">
                <w:rPr>
                  <w:sz w:val="14"/>
                  <w:szCs w:val="14"/>
                </w:rPr>
                <w:delText>13.7%</w:delText>
              </w:r>
            </w:del>
          </w:p>
        </w:tc>
        <w:tc>
          <w:tcPr>
            <w:tcW w:w="596" w:type="dxa"/>
            <w:tcBorders>
              <w:top w:val="single" w:sz="6" w:space="0" w:color="auto"/>
              <w:left w:val="single" w:sz="6" w:space="0" w:color="auto"/>
              <w:bottom w:val="single" w:sz="6" w:space="0" w:color="auto"/>
              <w:right w:val="single" w:sz="6" w:space="0" w:color="auto"/>
            </w:tcBorders>
            <w:vAlign w:val="center"/>
          </w:tcPr>
          <w:p w14:paraId="44DE8E3F" w14:textId="3D19B76F" w:rsidR="00171389" w:rsidRPr="00171389" w:rsidRDefault="00171389" w:rsidP="00171389">
            <w:pPr>
              <w:widowControl w:val="0"/>
              <w:autoSpaceDE w:val="0"/>
              <w:autoSpaceDN w:val="0"/>
              <w:adjustRightInd w:val="0"/>
              <w:jc w:val="center"/>
              <w:rPr>
                <w:color w:val="000000"/>
                <w:sz w:val="14"/>
                <w:szCs w:val="14"/>
              </w:rPr>
            </w:pPr>
            <w:ins w:id="87" w:author="Hamidreza Ahady Dolatsara" w:date="2018-08-20T17:07:00Z">
              <w:r w:rsidRPr="00171389">
                <w:rPr>
                  <w:sz w:val="14"/>
                  <w:szCs w:val="14"/>
                  <w:rPrChange w:id="88" w:author="Hamidreza Ahady Dolatsara" w:date="2018-08-20T17:07:00Z">
                    <w:rPr>
                      <w:sz w:val="20"/>
                      <w:szCs w:val="20"/>
                    </w:rPr>
                  </w:rPrChange>
                </w:rPr>
                <w:t>12.9%</w:t>
              </w:r>
            </w:ins>
            <w:del w:id="89" w:author="Hamidreza Ahady Dolatsara" w:date="2018-08-20T17:07:00Z">
              <w:r w:rsidRPr="00171389" w:rsidDel="005C11EC">
                <w:rPr>
                  <w:sz w:val="14"/>
                  <w:szCs w:val="14"/>
                </w:rPr>
                <w:delText>14.4%</w:delText>
              </w:r>
            </w:del>
          </w:p>
        </w:tc>
        <w:tc>
          <w:tcPr>
            <w:tcW w:w="596" w:type="dxa"/>
            <w:tcBorders>
              <w:top w:val="single" w:sz="6" w:space="0" w:color="auto"/>
              <w:left w:val="single" w:sz="6" w:space="0" w:color="auto"/>
              <w:bottom w:val="single" w:sz="6" w:space="0" w:color="auto"/>
              <w:right w:val="single" w:sz="6" w:space="0" w:color="auto"/>
            </w:tcBorders>
            <w:vAlign w:val="center"/>
          </w:tcPr>
          <w:p w14:paraId="2903F269" w14:textId="524C25A3" w:rsidR="00171389" w:rsidRPr="00171389" w:rsidRDefault="00171389" w:rsidP="00171389">
            <w:pPr>
              <w:widowControl w:val="0"/>
              <w:autoSpaceDE w:val="0"/>
              <w:autoSpaceDN w:val="0"/>
              <w:adjustRightInd w:val="0"/>
              <w:jc w:val="center"/>
              <w:rPr>
                <w:color w:val="000000"/>
                <w:sz w:val="14"/>
                <w:szCs w:val="14"/>
              </w:rPr>
            </w:pPr>
            <w:ins w:id="90" w:author="Hamidreza Ahady Dolatsara" w:date="2018-08-20T17:07:00Z">
              <w:r w:rsidRPr="00171389">
                <w:rPr>
                  <w:sz w:val="14"/>
                  <w:szCs w:val="14"/>
                  <w:rPrChange w:id="91" w:author="Hamidreza Ahady Dolatsara" w:date="2018-08-20T17:07:00Z">
                    <w:rPr>
                      <w:sz w:val="20"/>
                      <w:szCs w:val="20"/>
                    </w:rPr>
                  </w:rPrChange>
                </w:rPr>
                <w:t>13.7%</w:t>
              </w:r>
            </w:ins>
            <w:del w:id="92" w:author="Hamidreza Ahady Dolatsara" w:date="2018-08-20T17:07:00Z">
              <w:r w:rsidRPr="00171389" w:rsidDel="005C11EC">
                <w:rPr>
                  <w:sz w:val="14"/>
                  <w:szCs w:val="14"/>
                </w:rPr>
                <w:delText>13.7%</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77772B9" w14:textId="7265A9ED" w:rsidR="00171389" w:rsidRPr="00171389" w:rsidRDefault="00171389" w:rsidP="00171389">
            <w:pPr>
              <w:widowControl w:val="0"/>
              <w:autoSpaceDE w:val="0"/>
              <w:autoSpaceDN w:val="0"/>
              <w:adjustRightInd w:val="0"/>
              <w:jc w:val="center"/>
              <w:rPr>
                <w:color w:val="000000"/>
                <w:sz w:val="14"/>
                <w:szCs w:val="14"/>
              </w:rPr>
            </w:pPr>
            <w:ins w:id="93" w:author="Hamidreza Ahady Dolatsara" w:date="2018-08-20T17:07:00Z">
              <w:r w:rsidRPr="00171389">
                <w:rPr>
                  <w:sz w:val="14"/>
                  <w:szCs w:val="14"/>
                  <w:rPrChange w:id="94" w:author="Hamidreza Ahady Dolatsara" w:date="2018-08-20T17:07:00Z">
                    <w:rPr>
                      <w:sz w:val="20"/>
                      <w:szCs w:val="20"/>
                    </w:rPr>
                  </w:rPrChange>
                </w:rPr>
                <w:t>13.3%</w:t>
              </w:r>
            </w:ins>
            <w:del w:id="95" w:author="Hamidreza Ahady Dolatsara" w:date="2018-08-20T17:07:00Z">
              <w:r w:rsidRPr="00171389" w:rsidDel="005C11EC">
                <w:rPr>
                  <w:sz w:val="14"/>
                  <w:szCs w:val="14"/>
                </w:rPr>
                <w:delText>15.7%</w:delText>
              </w:r>
            </w:del>
          </w:p>
        </w:tc>
        <w:tc>
          <w:tcPr>
            <w:tcW w:w="596" w:type="dxa"/>
            <w:tcBorders>
              <w:top w:val="single" w:sz="6" w:space="0" w:color="auto"/>
              <w:left w:val="single" w:sz="6" w:space="0" w:color="auto"/>
              <w:bottom w:val="single" w:sz="6" w:space="0" w:color="auto"/>
              <w:right w:val="single" w:sz="6" w:space="0" w:color="auto"/>
            </w:tcBorders>
            <w:vAlign w:val="center"/>
          </w:tcPr>
          <w:p w14:paraId="5C78EF1C" w14:textId="223DEAE2" w:rsidR="00171389" w:rsidRPr="00171389" w:rsidRDefault="00171389" w:rsidP="00171389">
            <w:pPr>
              <w:widowControl w:val="0"/>
              <w:autoSpaceDE w:val="0"/>
              <w:autoSpaceDN w:val="0"/>
              <w:adjustRightInd w:val="0"/>
              <w:jc w:val="center"/>
              <w:rPr>
                <w:color w:val="000000"/>
                <w:sz w:val="14"/>
                <w:szCs w:val="14"/>
              </w:rPr>
            </w:pPr>
            <w:ins w:id="96" w:author="Hamidreza Ahady Dolatsara" w:date="2018-08-20T17:07:00Z">
              <w:r w:rsidRPr="00171389">
                <w:rPr>
                  <w:sz w:val="14"/>
                  <w:szCs w:val="14"/>
                  <w:rPrChange w:id="97" w:author="Hamidreza Ahady Dolatsara" w:date="2018-08-20T17:07:00Z">
                    <w:rPr>
                      <w:sz w:val="20"/>
                      <w:szCs w:val="20"/>
                    </w:rPr>
                  </w:rPrChange>
                </w:rPr>
                <w:t>12.4%</w:t>
              </w:r>
            </w:ins>
            <w:del w:id="98" w:author="Hamidreza Ahady Dolatsara" w:date="2018-08-20T17:07:00Z">
              <w:r w:rsidRPr="00171389" w:rsidDel="005C11EC">
                <w:rPr>
                  <w:sz w:val="14"/>
                  <w:szCs w:val="14"/>
                </w:rPr>
                <w:delText>11.3%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2679DF16" w14:textId="140939E5" w:rsidR="00171389" w:rsidRPr="00171389" w:rsidRDefault="00171389" w:rsidP="00171389">
            <w:pPr>
              <w:widowControl w:val="0"/>
              <w:autoSpaceDE w:val="0"/>
              <w:autoSpaceDN w:val="0"/>
              <w:adjustRightInd w:val="0"/>
              <w:jc w:val="center"/>
              <w:rPr>
                <w:color w:val="000000"/>
                <w:sz w:val="14"/>
                <w:szCs w:val="14"/>
              </w:rPr>
            </w:pPr>
            <w:ins w:id="99" w:author="Hamidreza Ahady Dolatsara" w:date="2018-08-20T17:07:00Z">
              <w:r w:rsidRPr="00171389">
                <w:rPr>
                  <w:sz w:val="14"/>
                  <w:szCs w:val="14"/>
                  <w:rPrChange w:id="100" w:author="Hamidreza Ahady Dolatsara" w:date="2018-08-20T17:07:00Z">
                    <w:rPr>
                      <w:sz w:val="20"/>
                      <w:szCs w:val="20"/>
                    </w:rPr>
                  </w:rPrChange>
                </w:rPr>
                <w:t>6.0%</w:t>
              </w:r>
            </w:ins>
            <w:del w:id="101" w:author="Hamidreza Ahady Dolatsara" w:date="2018-08-20T17:07:00Z">
              <w:r w:rsidRPr="00171389" w:rsidDel="005C11EC">
                <w:rPr>
                  <w:sz w:val="14"/>
                  <w:szCs w:val="14"/>
                </w:rPr>
                <w:delText>3.1%</w:delText>
              </w:r>
            </w:del>
          </w:p>
        </w:tc>
        <w:tc>
          <w:tcPr>
            <w:tcW w:w="596" w:type="dxa"/>
            <w:tcBorders>
              <w:top w:val="single" w:sz="6" w:space="0" w:color="auto"/>
              <w:left w:val="single" w:sz="6" w:space="0" w:color="auto"/>
              <w:bottom w:val="single" w:sz="6" w:space="0" w:color="auto"/>
              <w:right w:val="single" w:sz="6" w:space="0" w:color="auto"/>
            </w:tcBorders>
            <w:vAlign w:val="center"/>
          </w:tcPr>
          <w:p w14:paraId="2C7027A2" w14:textId="0A6A212A" w:rsidR="00171389" w:rsidRPr="00171389" w:rsidRDefault="00171389" w:rsidP="00171389">
            <w:pPr>
              <w:widowControl w:val="0"/>
              <w:autoSpaceDE w:val="0"/>
              <w:autoSpaceDN w:val="0"/>
              <w:adjustRightInd w:val="0"/>
              <w:jc w:val="center"/>
              <w:rPr>
                <w:color w:val="000000"/>
                <w:sz w:val="14"/>
                <w:szCs w:val="14"/>
              </w:rPr>
            </w:pPr>
            <w:ins w:id="102" w:author="Hamidreza Ahady Dolatsara" w:date="2018-08-20T17:07:00Z">
              <w:r w:rsidRPr="00171389">
                <w:rPr>
                  <w:sz w:val="14"/>
                  <w:szCs w:val="14"/>
                  <w:rPrChange w:id="103" w:author="Hamidreza Ahady Dolatsara" w:date="2018-08-20T17:07:00Z">
                    <w:rPr>
                      <w:sz w:val="20"/>
                      <w:szCs w:val="20"/>
                    </w:rPr>
                  </w:rPrChange>
                </w:rPr>
                <w:t>7.3%</w:t>
              </w:r>
            </w:ins>
            <w:del w:id="104" w:author="Hamidreza Ahady Dolatsara" w:date="2018-08-20T17:07:00Z">
              <w:r w:rsidRPr="00171389" w:rsidDel="005C11EC">
                <w:rPr>
                  <w:sz w:val="14"/>
                  <w:szCs w:val="14"/>
                </w:rPr>
                <w:delText>6.3%</w:delText>
              </w:r>
            </w:del>
          </w:p>
        </w:tc>
        <w:tc>
          <w:tcPr>
            <w:tcW w:w="887" w:type="dxa"/>
            <w:tcBorders>
              <w:top w:val="single" w:sz="6" w:space="0" w:color="auto"/>
              <w:left w:val="single" w:sz="6" w:space="0" w:color="auto"/>
              <w:bottom w:val="single" w:sz="6" w:space="0" w:color="auto"/>
              <w:right w:val="single" w:sz="6" w:space="0" w:color="auto"/>
            </w:tcBorders>
            <w:vAlign w:val="center"/>
          </w:tcPr>
          <w:p w14:paraId="65AD471E" w14:textId="67E49EF1" w:rsidR="00171389" w:rsidRPr="00171389" w:rsidRDefault="00171389" w:rsidP="00171389">
            <w:pPr>
              <w:widowControl w:val="0"/>
              <w:autoSpaceDE w:val="0"/>
              <w:autoSpaceDN w:val="0"/>
              <w:adjustRightInd w:val="0"/>
              <w:jc w:val="center"/>
              <w:rPr>
                <w:color w:val="000000"/>
                <w:sz w:val="14"/>
                <w:szCs w:val="14"/>
              </w:rPr>
            </w:pPr>
            <w:ins w:id="105" w:author="Hamidreza Ahady Dolatsara" w:date="2018-08-20T17:07:00Z">
              <w:r w:rsidRPr="00171389">
                <w:rPr>
                  <w:sz w:val="14"/>
                  <w:szCs w:val="14"/>
                  <w:rPrChange w:id="106" w:author="Hamidreza Ahady Dolatsara" w:date="2018-08-20T17:07:00Z">
                    <w:rPr>
                      <w:sz w:val="20"/>
                      <w:szCs w:val="20"/>
                    </w:rPr>
                  </w:rPrChange>
                </w:rPr>
                <w:t>11.7%</w:t>
              </w:r>
            </w:ins>
            <w:del w:id="107" w:author="Hamidreza Ahady Dolatsara" w:date="2018-08-20T17:07:00Z">
              <w:r w:rsidRPr="00171389" w:rsidDel="005C11EC">
                <w:rPr>
                  <w:sz w:val="14"/>
                  <w:szCs w:val="14"/>
                </w:rPr>
                <w:delText>11.8%</w:delText>
              </w:r>
            </w:del>
          </w:p>
        </w:tc>
      </w:tr>
      <w:tr w:rsidR="00171389" w14:paraId="5DF022B1" w14:textId="77777777" w:rsidTr="004E5F4C">
        <w:trPr>
          <w:trHeight w:val="320"/>
        </w:trPr>
        <w:tc>
          <w:tcPr>
            <w:tcW w:w="2650" w:type="dxa"/>
            <w:tcBorders>
              <w:top w:val="single" w:sz="6" w:space="0" w:color="auto"/>
              <w:left w:val="single" w:sz="6" w:space="0" w:color="auto"/>
              <w:bottom w:val="single" w:sz="6" w:space="0" w:color="auto"/>
              <w:right w:val="single" w:sz="6" w:space="0" w:color="auto"/>
            </w:tcBorders>
          </w:tcPr>
          <w:p w14:paraId="430E6C84" w14:textId="77777777" w:rsidR="00171389" w:rsidRPr="00AE747F" w:rsidRDefault="00171389" w:rsidP="00171389">
            <w:pPr>
              <w:widowControl w:val="0"/>
              <w:autoSpaceDE w:val="0"/>
              <w:autoSpaceDN w:val="0"/>
              <w:adjustRightInd w:val="0"/>
              <w:rPr>
                <w:color w:val="000000"/>
                <w:sz w:val="22"/>
                <w:szCs w:val="22"/>
              </w:rPr>
            </w:pPr>
            <w:r w:rsidRPr="00AE747F">
              <w:rPr>
                <w:color w:val="000000"/>
                <w:sz w:val="22"/>
                <w:szCs w:val="22"/>
              </w:rPr>
              <w:t>distance standard deviation</w:t>
            </w:r>
          </w:p>
        </w:tc>
        <w:tc>
          <w:tcPr>
            <w:tcW w:w="596" w:type="dxa"/>
            <w:tcBorders>
              <w:top w:val="single" w:sz="6" w:space="0" w:color="auto"/>
              <w:left w:val="single" w:sz="6" w:space="0" w:color="auto"/>
              <w:bottom w:val="single" w:sz="6" w:space="0" w:color="auto"/>
              <w:right w:val="single" w:sz="6" w:space="0" w:color="auto"/>
            </w:tcBorders>
            <w:vAlign w:val="center"/>
          </w:tcPr>
          <w:p w14:paraId="1B65E1B1" w14:textId="02FF7A17" w:rsidR="00171389" w:rsidRPr="00171389" w:rsidRDefault="00171389" w:rsidP="00171389">
            <w:pPr>
              <w:widowControl w:val="0"/>
              <w:autoSpaceDE w:val="0"/>
              <w:autoSpaceDN w:val="0"/>
              <w:adjustRightInd w:val="0"/>
              <w:jc w:val="center"/>
              <w:rPr>
                <w:color w:val="000000"/>
                <w:sz w:val="14"/>
                <w:szCs w:val="14"/>
              </w:rPr>
            </w:pPr>
            <w:ins w:id="108" w:author="Hamidreza Ahady Dolatsara" w:date="2018-08-20T17:07:00Z">
              <w:r w:rsidRPr="00171389">
                <w:rPr>
                  <w:sz w:val="14"/>
                  <w:szCs w:val="14"/>
                  <w:rPrChange w:id="109" w:author="Hamidreza Ahady Dolatsara" w:date="2018-08-20T17:07:00Z">
                    <w:rPr>
                      <w:sz w:val="20"/>
                      <w:szCs w:val="20"/>
                    </w:rPr>
                  </w:rPrChange>
                </w:rPr>
                <w:t>7.3%</w:t>
              </w:r>
            </w:ins>
            <w:del w:id="110" w:author="Hamidreza Ahady Dolatsara" w:date="2018-08-20T17:07:00Z">
              <w:r w:rsidRPr="00171389" w:rsidDel="005C11EC">
                <w:rPr>
                  <w:sz w:val="14"/>
                  <w:szCs w:val="14"/>
                </w:rPr>
                <w:delText>6.3%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2E8FFFB2" w14:textId="5572BE0F" w:rsidR="00171389" w:rsidRPr="00171389" w:rsidRDefault="00171389" w:rsidP="00171389">
            <w:pPr>
              <w:widowControl w:val="0"/>
              <w:autoSpaceDE w:val="0"/>
              <w:autoSpaceDN w:val="0"/>
              <w:adjustRightInd w:val="0"/>
              <w:jc w:val="center"/>
              <w:rPr>
                <w:color w:val="000000"/>
                <w:sz w:val="14"/>
                <w:szCs w:val="14"/>
              </w:rPr>
            </w:pPr>
            <w:ins w:id="111" w:author="Hamidreza Ahady Dolatsara" w:date="2018-08-20T17:07:00Z">
              <w:r w:rsidRPr="00171389">
                <w:rPr>
                  <w:sz w:val="14"/>
                  <w:szCs w:val="14"/>
                  <w:rPrChange w:id="112" w:author="Hamidreza Ahady Dolatsara" w:date="2018-08-20T17:07:00Z">
                    <w:rPr>
                      <w:sz w:val="20"/>
                      <w:szCs w:val="20"/>
                    </w:rPr>
                  </w:rPrChange>
                </w:rPr>
                <w:t>7.8%</w:t>
              </w:r>
            </w:ins>
            <w:del w:id="113" w:author="Hamidreza Ahady Dolatsara" w:date="2018-08-20T17:07:00Z">
              <w:r w:rsidRPr="00171389" w:rsidDel="005C11EC">
                <w:rPr>
                  <w:sz w:val="14"/>
                  <w:szCs w:val="14"/>
                </w:rPr>
                <w:delText>8.3%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65511293" w14:textId="3CA16BD0" w:rsidR="00171389" w:rsidRPr="00171389" w:rsidRDefault="00171389" w:rsidP="00171389">
            <w:pPr>
              <w:widowControl w:val="0"/>
              <w:autoSpaceDE w:val="0"/>
              <w:autoSpaceDN w:val="0"/>
              <w:adjustRightInd w:val="0"/>
              <w:jc w:val="center"/>
              <w:rPr>
                <w:color w:val="000000"/>
                <w:sz w:val="14"/>
                <w:szCs w:val="14"/>
              </w:rPr>
            </w:pPr>
            <w:ins w:id="114" w:author="Hamidreza Ahady Dolatsara" w:date="2018-08-20T17:07:00Z">
              <w:r w:rsidRPr="00171389">
                <w:rPr>
                  <w:sz w:val="14"/>
                  <w:szCs w:val="14"/>
                  <w:rPrChange w:id="115" w:author="Hamidreza Ahady Dolatsara" w:date="2018-08-20T17:07:00Z">
                    <w:rPr>
                      <w:sz w:val="20"/>
                      <w:szCs w:val="20"/>
                    </w:rPr>
                  </w:rPrChange>
                </w:rPr>
                <w:t>5.3%</w:t>
              </w:r>
            </w:ins>
            <w:del w:id="116" w:author="Hamidreza Ahady Dolatsara" w:date="2018-08-20T17:07:00Z">
              <w:r w:rsidRPr="00171389" w:rsidDel="005C11EC">
                <w:rPr>
                  <w:sz w:val="14"/>
                  <w:szCs w:val="14"/>
                </w:rPr>
                <w:delText>5.4%</w:delText>
              </w:r>
            </w:del>
          </w:p>
        </w:tc>
        <w:tc>
          <w:tcPr>
            <w:tcW w:w="596" w:type="dxa"/>
            <w:tcBorders>
              <w:top w:val="single" w:sz="6" w:space="0" w:color="auto"/>
              <w:left w:val="single" w:sz="6" w:space="0" w:color="auto"/>
              <w:bottom w:val="single" w:sz="6" w:space="0" w:color="auto"/>
              <w:right w:val="single" w:sz="6" w:space="0" w:color="auto"/>
            </w:tcBorders>
            <w:vAlign w:val="center"/>
          </w:tcPr>
          <w:p w14:paraId="7242731B" w14:textId="1FBF07A4" w:rsidR="00171389" w:rsidRPr="00171389" w:rsidRDefault="00171389" w:rsidP="00171389">
            <w:pPr>
              <w:widowControl w:val="0"/>
              <w:autoSpaceDE w:val="0"/>
              <w:autoSpaceDN w:val="0"/>
              <w:adjustRightInd w:val="0"/>
              <w:jc w:val="center"/>
              <w:rPr>
                <w:color w:val="000000"/>
                <w:sz w:val="14"/>
                <w:szCs w:val="14"/>
              </w:rPr>
            </w:pPr>
            <w:ins w:id="117" w:author="Hamidreza Ahady Dolatsara" w:date="2018-08-20T17:07:00Z">
              <w:r w:rsidRPr="00171389">
                <w:rPr>
                  <w:sz w:val="14"/>
                  <w:szCs w:val="14"/>
                  <w:rPrChange w:id="118" w:author="Hamidreza Ahady Dolatsara" w:date="2018-08-20T17:07:00Z">
                    <w:rPr>
                      <w:sz w:val="20"/>
                      <w:szCs w:val="20"/>
                    </w:rPr>
                  </w:rPrChange>
                </w:rPr>
                <w:t>2.7%</w:t>
              </w:r>
            </w:ins>
            <w:del w:id="119" w:author="Hamidreza Ahady Dolatsara" w:date="2018-08-20T17:07:00Z">
              <w:r w:rsidRPr="00171389" w:rsidDel="005C11EC">
                <w:rPr>
                  <w:sz w:val="14"/>
                  <w:szCs w:val="14"/>
                </w:rPr>
                <w:delText>3.1%</w:delText>
              </w:r>
            </w:del>
          </w:p>
        </w:tc>
        <w:tc>
          <w:tcPr>
            <w:tcW w:w="596" w:type="dxa"/>
            <w:tcBorders>
              <w:top w:val="single" w:sz="6" w:space="0" w:color="auto"/>
              <w:left w:val="single" w:sz="6" w:space="0" w:color="auto"/>
              <w:bottom w:val="single" w:sz="6" w:space="0" w:color="auto"/>
              <w:right w:val="single" w:sz="6" w:space="0" w:color="auto"/>
            </w:tcBorders>
            <w:vAlign w:val="center"/>
          </w:tcPr>
          <w:p w14:paraId="7A46CD9D" w14:textId="32FCBEB3" w:rsidR="00171389" w:rsidRPr="00171389" w:rsidRDefault="00171389" w:rsidP="00171389">
            <w:pPr>
              <w:widowControl w:val="0"/>
              <w:autoSpaceDE w:val="0"/>
              <w:autoSpaceDN w:val="0"/>
              <w:adjustRightInd w:val="0"/>
              <w:jc w:val="center"/>
              <w:rPr>
                <w:color w:val="000000"/>
                <w:sz w:val="14"/>
                <w:szCs w:val="14"/>
              </w:rPr>
            </w:pPr>
            <w:ins w:id="120" w:author="Hamidreza Ahady Dolatsara" w:date="2018-08-20T17:07:00Z">
              <w:r w:rsidRPr="00171389">
                <w:rPr>
                  <w:sz w:val="14"/>
                  <w:szCs w:val="14"/>
                  <w:rPrChange w:id="121" w:author="Hamidreza Ahady Dolatsara" w:date="2018-08-20T17:07:00Z">
                    <w:rPr>
                      <w:sz w:val="20"/>
                      <w:szCs w:val="20"/>
                    </w:rPr>
                  </w:rPrChange>
                </w:rPr>
                <w:t>9.0%</w:t>
              </w:r>
            </w:ins>
            <w:del w:id="122" w:author="Hamidreza Ahady Dolatsara" w:date="2018-08-20T17:07:00Z">
              <w:r w:rsidRPr="00171389" w:rsidDel="005C11EC">
                <w:rPr>
                  <w:sz w:val="14"/>
                  <w:szCs w:val="14"/>
                </w:rPr>
                <w:delText>8.3%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094AF527" w14:textId="3F553AA1" w:rsidR="00171389" w:rsidRPr="00171389" w:rsidRDefault="00171389" w:rsidP="00171389">
            <w:pPr>
              <w:widowControl w:val="0"/>
              <w:autoSpaceDE w:val="0"/>
              <w:autoSpaceDN w:val="0"/>
              <w:adjustRightInd w:val="0"/>
              <w:jc w:val="center"/>
              <w:rPr>
                <w:color w:val="000000"/>
                <w:sz w:val="14"/>
                <w:szCs w:val="14"/>
              </w:rPr>
            </w:pPr>
            <w:ins w:id="123" w:author="Hamidreza Ahady Dolatsara" w:date="2018-08-20T17:07:00Z">
              <w:r w:rsidRPr="00171389">
                <w:rPr>
                  <w:sz w:val="14"/>
                  <w:szCs w:val="14"/>
                  <w:rPrChange w:id="124" w:author="Hamidreza Ahady Dolatsara" w:date="2018-08-20T17:07:00Z">
                    <w:rPr>
                      <w:sz w:val="20"/>
                      <w:szCs w:val="20"/>
                    </w:rPr>
                  </w:rPrChange>
                </w:rPr>
                <w:t>9.8%</w:t>
              </w:r>
            </w:ins>
            <w:del w:id="125" w:author="Hamidreza Ahady Dolatsara" w:date="2018-08-20T17:07:00Z">
              <w:r w:rsidRPr="00171389" w:rsidDel="005C11EC">
                <w:rPr>
                  <w:sz w:val="14"/>
                  <w:szCs w:val="14"/>
                </w:rPr>
                <w:delText>9.4%</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BAB890D" w14:textId="61E1F2DB" w:rsidR="00171389" w:rsidRPr="00171389" w:rsidRDefault="00171389" w:rsidP="00171389">
            <w:pPr>
              <w:widowControl w:val="0"/>
              <w:autoSpaceDE w:val="0"/>
              <w:autoSpaceDN w:val="0"/>
              <w:adjustRightInd w:val="0"/>
              <w:jc w:val="center"/>
              <w:rPr>
                <w:color w:val="000000"/>
                <w:sz w:val="14"/>
                <w:szCs w:val="14"/>
              </w:rPr>
            </w:pPr>
            <w:ins w:id="126" w:author="Hamidreza Ahady Dolatsara" w:date="2018-08-20T17:07:00Z">
              <w:r w:rsidRPr="00171389">
                <w:rPr>
                  <w:sz w:val="14"/>
                  <w:szCs w:val="14"/>
                  <w:rPrChange w:id="127" w:author="Hamidreza Ahady Dolatsara" w:date="2018-08-20T17:07:00Z">
                    <w:rPr>
                      <w:sz w:val="20"/>
                      <w:szCs w:val="20"/>
                    </w:rPr>
                  </w:rPrChange>
                </w:rPr>
                <w:t>7.8%</w:t>
              </w:r>
            </w:ins>
            <w:del w:id="128" w:author="Hamidreza Ahady Dolatsara" w:date="2018-08-20T17:07:00Z">
              <w:r w:rsidRPr="00171389" w:rsidDel="005C11EC">
                <w:rPr>
                  <w:sz w:val="14"/>
                  <w:szCs w:val="14"/>
                </w:rPr>
                <w:delText>8.3%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EB56DD3" w14:textId="7D901468" w:rsidR="00171389" w:rsidRPr="00171389" w:rsidRDefault="00171389" w:rsidP="00171389">
            <w:pPr>
              <w:widowControl w:val="0"/>
              <w:autoSpaceDE w:val="0"/>
              <w:autoSpaceDN w:val="0"/>
              <w:adjustRightInd w:val="0"/>
              <w:jc w:val="center"/>
              <w:rPr>
                <w:color w:val="000000"/>
                <w:sz w:val="14"/>
                <w:szCs w:val="14"/>
              </w:rPr>
            </w:pPr>
            <w:ins w:id="129" w:author="Hamidreza Ahady Dolatsara" w:date="2018-08-20T17:07:00Z">
              <w:r w:rsidRPr="00171389">
                <w:rPr>
                  <w:sz w:val="14"/>
                  <w:szCs w:val="14"/>
                  <w:rPrChange w:id="130" w:author="Hamidreza Ahady Dolatsara" w:date="2018-08-20T17:07:00Z">
                    <w:rPr>
                      <w:sz w:val="20"/>
                      <w:szCs w:val="20"/>
                    </w:rPr>
                  </w:rPrChange>
                </w:rPr>
                <w:t>5.0%</w:t>
              </w:r>
            </w:ins>
            <w:del w:id="131" w:author="Hamidreza Ahady Dolatsara" w:date="2018-08-20T17:07:00Z">
              <w:r w:rsidRPr="00171389" w:rsidDel="005C11EC">
                <w:rPr>
                  <w:sz w:val="14"/>
                  <w:szCs w:val="14"/>
                </w:rPr>
                <w:delText>3.1%</w:delText>
              </w:r>
            </w:del>
          </w:p>
        </w:tc>
        <w:tc>
          <w:tcPr>
            <w:tcW w:w="596" w:type="dxa"/>
            <w:tcBorders>
              <w:top w:val="single" w:sz="6" w:space="0" w:color="auto"/>
              <w:left w:val="single" w:sz="6" w:space="0" w:color="auto"/>
              <w:bottom w:val="single" w:sz="6" w:space="0" w:color="auto"/>
              <w:right w:val="single" w:sz="6" w:space="0" w:color="auto"/>
            </w:tcBorders>
            <w:vAlign w:val="center"/>
          </w:tcPr>
          <w:p w14:paraId="3142F0AD" w14:textId="157F1450" w:rsidR="00171389" w:rsidRPr="00171389" w:rsidRDefault="00171389" w:rsidP="00171389">
            <w:pPr>
              <w:widowControl w:val="0"/>
              <w:autoSpaceDE w:val="0"/>
              <w:autoSpaceDN w:val="0"/>
              <w:adjustRightInd w:val="0"/>
              <w:jc w:val="center"/>
              <w:rPr>
                <w:color w:val="000000"/>
                <w:sz w:val="14"/>
                <w:szCs w:val="14"/>
              </w:rPr>
            </w:pPr>
            <w:ins w:id="132" w:author="Hamidreza Ahady Dolatsara" w:date="2018-08-20T17:07:00Z">
              <w:r w:rsidRPr="00171389">
                <w:rPr>
                  <w:sz w:val="14"/>
                  <w:szCs w:val="14"/>
                  <w:rPrChange w:id="133" w:author="Hamidreza Ahady Dolatsara" w:date="2018-08-20T17:07:00Z">
                    <w:rPr>
                      <w:sz w:val="20"/>
                      <w:szCs w:val="20"/>
                    </w:rPr>
                  </w:rPrChange>
                </w:rPr>
                <w:t>2.7%</w:t>
              </w:r>
            </w:ins>
            <w:del w:id="134" w:author="Hamidreza Ahady Dolatsara" w:date="2018-08-20T17:07:00Z">
              <w:r w:rsidRPr="00171389" w:rsidDel="005C11EC">
                <w:rPr>
                  <w:sz w:val="14"/>
                  <w:szCs w:val="14"/>
                </w:rPr>
                <w:delText>0.0%</w:delText>
              </w:r>
            </w:del>
          </w:p>
        </w:tc>
        <w:tc>
          <w:tcPr>
            <w:tcW w:w="887" w:type="dxa"/>
            <w:tcBorders>
              <w:top w:val="single" w:sz="6" w:space="0" w:color="auto"/>
              <w:left w:val="single" w:sz="6" w:space="0" w:color="auto"/>
              <w:bottom w:val="single" w:sz="6" w:space="0" w:color="auto"/>
              <w:right w:val="single" w:sz="6" w:space="0" w:color="auto"/>
            </w:tcBorders>
            <w:vAlign w:val="center"/>
          </w:tcPr>
          <w:p w14:paraId="7017D916" w14:textId="3B3D09E2" w:rsidR="00171389" w:rsidRPr="00171389" w:rsidRDefault="00171389" w:rsidP="00171389">
            <w:pPr>
              <w:widowControl w:val="0"/>
              <w:autoSpaceDE w:val="0"/>
              <w:autoSpaceDN w:val="0"/>
              <w:adjustRightInd w:val="0"/>
              <w:jc w:val="center"/>
              <w:rPr>
                <w:color w:val="000000"/>
                <w:sz w:val="14"/>
                <w:szCs w:val="14"/>
              </w:rPr>
            </w:pPr>
            <w:ins w:id="135" w:author="Hamidreza Ahady Dolatsara" w:date="2018-08-20T17:07:00Z">
              <w:r w:rsidRPr="00171389">
                <w:rPr>
                  <w:sz w:val="14"/>
                  <w:szCs w:val="14"/>
                  <w:rPrChange w:id="136" w:author="Hamidreza Ahady Dolatsara" w:date="2018-08-20T17:07:00Z">
                    <w:rPr>
                      <w:sz w:val="20"/>
                      <w:szCs w:val="20"/>
                    </w:rPr>
                  </w:rPrChange>
                </w:rPr>
                <w:t>6.4%</w:t>
              </w:r>
            </w:ins>
            <w:del w:id="137" w:author="Hamidreza Ahady Dolatsara" w:date="2018-08-20T17:07:00Z">
              <w:r w:rsidRPr="00171389" w:rsidDel="005C11EC">
                <w:rPr>
                  <w:sz w:val="14"/>
                  <w:szCs w:val="14"/>
                </w:rPr>
                <w:delText>5.8%</w:delText>
              </w:r>
            </w:del>
          </w:p>
        </w:tc>
      </w:tr>
      <w:tr w:rsidR="00171389" w14:paraId="656D7A52" w14:textId="77777777" w:rsidTr="004E5F4C">
        <w:trPr>
          <w:trHeight w:val="320"/>
        </w:trPr>
        <w:tc>
          <w:tcPr>
            <w:tcW w:w="2650" w:type="dxa"/>
            <w:tcBorders>
              <w:top w:val="single" w:sz="6" w:space="0" w:color="auto"/>
              <w:left w:val="single" w:sz="6" w:space="0" w:color="auto"/>
              <w:bottom w:val="single" w:sz="6" w:space="0" w:color="auto"/>
              <w:right w:val="single" w:sz="6" w:space="0" w:color="auto"/>
            </w:tcBorders>
          </w:tcPr>
          <w:p w14:paraId="606FCA53" w14:textId="77777777" w:rsidR="00171389" w:rsidRPr="00AE747F" w:rsidRDefault="00171389" w:rsidP="00171389">
            <w:pPr>
              <w:widowControl w:val="0"/>
              <w:autoSpaceDE w:val="0"/>
              <w:autoSpaceDN w:val="0"/>
              <w:adjustRightInd w:val="0"/>
              <w:rPr>
                <w:color w:val="000000"/>
                <w:sz w:val="22"/>
                <w:szCs w:val="22"/>
              </w:rPr>
            </w:pPr>
            <w:r w:rsidRPr="00AE747F">
              <w:rPr>
                <w:color w:val="000000"/>
                <w:sz w:val="22"/>
                <w:szCs w:val="22"/>
              </w:rPr>
              <w:t>peak jerk mean</w:t>
            </w:r>
          </w:p>
        </w:tc>
        <w:tc>
          <w:tcPr>
            <w:tcW w:w="596" w:type="dxa"/>
            <w:tcBorders>
              <w:top w:val="single" w:sz="6" w:space="0" w:color="auto"/>
              <w:left w:val="single" w:sz="6" w:space="0" w:color="auto"/>
              <w:bottom w:val="single" w:sz="6" w:space="0" w:color="auto"/>
              <w:right w:val="single" w:sz="6" w:space="0" w:color="auto"/>
            </w:tcBorders>
            <w:vAlign w:val="center"/>
          </w:tcPr>
          <w:p w14:paraId="3BB1ACD1" w14:textId="341B18C4" w:rsidR="00171389" w:rsidRPr="00171389" w:rsidRDefault="00171389" w:rsidP="00171389">
            <w:pPr>
              <w:widowControl w:val="0"/>
              <w:autoSpaceDE w:val="0"/>
              <w:autoSpaceDN w:val="0"/>
              <w:adjustRightInd w:val="0"/>
              <w:jc w:val="center"/>
              <w:rPr>
                <w:color w:val="000000"/>
                <w:sz w:val="14"/>
                <w:szCs w:val="14"/>
              </w:rPr>
            </w:pPr>
            <w:ins w:id="138" w:author="Hamidreza Ahady Dolatsara" w:date="2018-08-20T17:07:00Z">
              <w:r w:rsidRPr="00171389">
                <w:rPr>
                  <w:sz w:val="14"/>
                  <w:szCs w:val="14"/>
                  <w:rPrChange w:id="139" w:author="Hamidreza Ahady Dolatsara" w:date="2018-08-20T17:07:00Z">
                    <w:rPr>
                      <w:sz w:val="20"/>
                      <w:szCs w:val="20"/>
                    </w:rPr>
                  </w:rPrChange>
                </w:rPr>
                <w:t>15.2%</w:t>
              </w:r>
            </w:ins>
            <w:del w:id="140" w:author="Hamidreza Ahady Dolatsara" w:date="2018-08-20T17:07:00Z">
              <w:r w:rsidRPr="00171389" w:rsidDel="005C11EC">
                <w:rPr>
                  <w:sz w:val="14"/>
                  <w:szCs w:val="14"/>
                </w:rPr>
                <w:delText>13.7%</w:delText>
              </w:r>
            </w:del>
          </w:p>
        </w:tc>
        <w:tc>
          <w:tcPr>
            <w:tcW w:w="596" w:type="dxa"/>
            <w:tcBorders>
              <w:top w:val="single" w:sz="6" w:space="0" w:color="auto"/>
              <w:left w:val="single" w:sz="6" w:space="0" w:color="auto"/>
              <w:bottom w:val="single" w:sz="6" w:space="0" w:color="auto"/>
              <w:right w:val="single" w:sz="6" w:space="0" w:color="auto"/>
            </w:tcBorders>
            <w:vAlign w:val="center"/>
          </w:tcPr>
          <w:p w14:paraId="2A3F9F86" w14:textId="0F8B682A" w:rsidR="00171389" w:rsidRPr="00171389" w:rsidRDefault="00171389" w:rsidP="00171389">
            <w:pPr>
              <w:widowControl w:val="0"/>
              <w:autoSpaceDE w:val="0"/>
              <w:autoSpaceDN w:val="0"/>
              <w:adjustRightInd w:val="0"/>
              <w:jc w:val="center"/>
              <w:rPr>
                <w:color w:val="000000"/>
                <w:sz w:val="14"/>
                <w:szCs w:val="14"/>
              </w:rPr>
            </w:pPr>
            <w:ins w:id="141" w:author="Hamidreza Ahady Dolatsara" w:date="2018-08-20T17:07:00Z">
              <w:r w:rsidRPr="00171389">
                <w:rPr>
                  <w:sz w:val="14"/>
                  <w:szCs w:val="14"/>
                  <w:rPrChange w:id="142" w:author="Hamidreza Ahady Dolatsara" w:date="2018-08-20T17:07:00Z">
                    <w:rPr>
                      <w:sz w:val="20"/>
                      <w:szCs w:val="20"/>
                    </w:rPr>
                  </w:rPrChange>
                </w:rPr>
                <w:t>20.0%</w:t>
              </w:r>
            </w:ins>
            <w:del w:id="143" w:author="Hamidreza Ahady Dolatsara" w:date="2018-08-20T17:07:00Z">
              <w:r w:rsidRPr="00171389" w:rsidDel="005C11EC">
                <w:rPr>
                  <w:sz w:val="14"/>
                  <w:szCs w:val="14"/>
                </w:rPr>
                <w:delText>20.6%</w:delText>
              </w:r>
            </w:del>
          </w:p>
        </w:tc>
        <w:tc>
          <w:tcPr>
            <w:tcW w:w="596" w:type="dxa"/>
            <w:tcBorders>
              <w:top w:val="single" w:sz="6" w:space="0" w:color="auto"/>
              <w:left w:val="single" w:sz="6" w:space="0" w:color="auto"/>
              <w:bottom w:val="single" w:sz="6" w:space="0" w:color="auto"/>
              <w:right w:val="single" w:sz="6" w:space="0" w:color="auto"/>
            </w:tcBorders>
            <w:vAlign w:val="center"/>
          </w:tcPr>
          <w:p w14:paraId="65D7AA19" w14:textId="7A5C1356" w:rsidR="00171389" w:rsidRPr="00171389" w:rsidRDefault="00171389" w:rsidP="00171389">
            <w:pPr>
              <w:widowControl w:val="0"/>
              <w:autoSpaceDE w:val="0"/>
              <w:autoSpaceDN w:val="0"/>
              <w:adjustRightInd w:val="0"/>
              <w:jc w:val="center"/>
              <w:rPr>
                <w:color w:val="000000"/>
                <w:sz w:val="14"/>
                <w:szCs w:val="14"/>
              </w:rPr>
            </w:pPr>
            <w:ins w:id="144" w:author="Hamidreza Ahady Dolatsara" w:date="2018-08-20T17:07:00Z">
              <w:r w:rsidRPr="00171389">
                <w:rPr>
                  <w:sz w:val="14"/>
                  <w:szCs w:val="14"/>
                  <w:rPrChange w:id="145" w:author="Hamidreza Ahady Dolatsara" w:date="2018-08-20T17:07:00Z">
                    <w:rPr>
                      <w:sz w:val="20"/>
                      <w:szCs w:val="20"/>
                    </w:rPr>
                  </w:rPrChange>
                </w:rPr>
                <w:t>10.3%</w:t>
              </w:r>
            </w:ins>
            <w:del w:id="146" w:author="Hamidreza Ahady Dolatsara" w:date="2018-08-20T17:07:00Z">
              <w:r w:rsidRPr="00171389" w:rsidDel="005C11EC">
                <w:rPr>
                  <w:sz w:val="14"/>
                  <w:szCs w:val="14"/>
                </w:rPr>
                <w:delText>11.3%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DA579CB" w14:textId="053001AA" w:rsidR="00171389" w:rsidRPr="00171389" w:rsidRDefault="00171389" w:rsidP="00171389">
            <w:pPr>
              <w:widowControl w:val="0"/>
              <w:autoSpaceDE w:val="0"/>
              <w:autoSpaceDN w:val="0"/>
              <w:adjustRightInd w:val="0"/>
              <w:jc w:val="center"/>
              <w:rPr>
                <w:color w:val="000000"/>
                <w:sz w:val="14"/>
                <w:szCs w:val="14"/>
              </w:rPr>
            </w:pPr>
            <w:ins w:id="147" w:author="Hamidreza Ahady Dolatsara" w:date="2018-08-20T17:07:00Z">
              <w:r w:rsidRPr="00171389">
                <w:rPr>
                  <w:sz w:val="14"/>
                  <w:szCs w:val="14"/>
                  <w:rPrChange w:id="148" w:author="Hamidreza Ahady Dolatsara" w:date="2018-08-20T17:07:00Z">
                    <w:rPr>
                      <w:sz w:val="20"/>
                      <w:szCs w:val="20"/>
                    </w:rPr>
                  </w:rPrChange>
                </w:rPr>
                <w:t>18.1%</w:t>
              </w:r>
            </w:ins>
            <w:del w:id="149" w:author="Hamidreza Ahady Dolatsara" w:date="2018-08-20T17:07:00Z">
              <w:r w:rsidRPr="00171389" w:rsidDel="005C11EC">
                <w:rPr>
                  <w:sz w:val="14"/>
                  <w:szCs w:val="14"/>
                </w:rPr>
                <w:delText>6.3%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703E2C1F" w14:textId="64B6D57A" w:rsidR="00171389" w:rsidRPr="00171389" w:rsidRDefault="00171389" w:rsidP="00171389">
            <w:pPr>
              <w:widowControl w:val="0"/>
              <w:autoSpaceDE w:val="0"/>
              <w:autoSpaceDN w:val="0"/>
              <w:adjustRightInd w:val="0"/>
              <w:jc w:val="center"/>
              <w:rPr>
                <w:color w:val="000000"/>
                <w:sz w:val="14"/>
                <w:szCs w:val="14"/>
              </w:rPr>
            </w:pPr>
            <w:ins w:id="150" w:author="Hamidreza Ahady Dolatsara" w:date="2018-08-20T17:07:00Z">
              <w:r w:rsidRPr="00171389">
                <w:rPr>
                  <w:sz w:val="14"/>
                  <w:szCs w:val="14"/>
                  <w:rPrChange w:id="151" w:author="Hamidreza Ahady Dolatsara" w:date="2018-08-20T17:07:00Z">
                    <w:rPr>
                      <w:sz w:val="20"/>
                      <w:szCs w:val="20"/>
                    </w:rPr>
                  </w:rPrChange>
                </w:rPr>
                <w:t>18.1%</w:t>
              </w:r>
            </w:ins>
            <w:del w:id="152" w:author="Hamidreza Ahady Dolatsara" w:date="2018-08-20T17:07:00Z">
              <w:r w:rsidRPr="00171389" w:rsidDel="005C11EC">
                <w:rPr>
                  <w:sz w:val="14"/>
                  <w:szCs w:val="14"/>
                </w:rPr>
                <w:delText>16.6%</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C2F9720" w14:textId="1011187D" w:rsidR="00171389" w:rsidRPr="00171389" w:rsidRDefault="00171389" w:rsidP="00171389">
            <w:pPr>
              <w:widowControl w:val="0"/>
              <w:autoSpaceDE w:val="0"/>
              <w:autoSpaceDN w:val="0"/>
              <w:adjustRightInd w:val="0"/>
              <w:jc w:val="center"/>
              <w:rPr>
                <w:color w:val="000000"/>
                <w:sz w:val="14"/>
                <w:szCs w:val="14"/>
              </w:rPr>
            </w:pPr>
            <w:ins w:id="153" w:author="Hamidreza Ahady Dolatsara" w:date="2018-08-20T17:07:00Z">
              <w:r w:rsidRPr="00171389">
                <w:rPr>
                  <w:sz w:val="14"/>
                  <w:szCs w:val="14"/>
                  <w:rPrChange w:id="154" w:author="Hamidreza Ahady Dolatsara" w:date="2018-08-20T17:07:00Z">
                    <w:rPr>
                      <w:sz w:val="20"/>
                      <w:szCs w:val="20"/>
                    </w:rPr>
                  </w:rPrChange>
                </w:rPr>
                <w:t>14.0%</w:t>
              </w:r>
            </w:ins>
            <w:del w:id="155" w:author="Hamidreza Ahady Dolatsara" w:date="2018-08-20T17:07:00Z">
              <w:r w:rsidRPr="00171389" w:rsidDel="005C11EC">
                <w:rPr>
                  <w:sz w:val="14"/>
                  <w:szCs w:val="14"/>
                </w:rPr>
                <w:delText>14.4%</w:delText>
              </w:r>
            </w:del>
          </w:p>
        </w:tc>
        <w:tc>
          <w:tcPr>
            <w:tcW w:w="596" w:type="dxa"/>
            <w:tcBorders>
              <w:top w:val="single" w:sz="6" w:space="0" w:color="auto"/>
              <w:left w:val="single" w:sz="6" w:space="0" w:color="auto"/>
              <w:bottom w:val="single" w:sz="6" w:space="0" w:color="auto"/>
              <w:right w:val="single" w:sz="6" w:space="0" w:color="auto"/>
            </w:tcBorders>
            <w:vAlign w:val="center"/>
          </w:tcPr>
          <w:p w14:paraId="68C575D2" w14:textId="46D1E474" w:rsidR="00171389" w:rsidRPr="00171389" w:rsidRDefault="00171389" w:rsidP="00171389">
            <w:pPr>
              <w:widowControl w:val="0"/>
              <w:autoSpaceDE w:val="0"/>
              <w:autoSpaceDN w:val="0"/>
              <w:adjustRightInd w:val="0"/>
              <w:jc w:val="center"/>
              <w:rPr>
                <w:color w:val="000000"/>
                <w:sz w:val="14"/>
                <w:szCs w:val="14"/>
              </w:rPr>
            </w:pPr>
            <w:ins w:id="156" w:author="Hamidreza Ahady Dolatsara" w:date="2018-08-20T17:07:00Z">
              <w:r w:rsidRPr="00171389">
                <w:rPr>
                  <w:sz w:val="14"/>
                  <w:szCs w:val="14"/>
                  <w:rPrChange w:id="157" w:author="Hamidreza Ahady Dolatsara" w:date="2018-08-20T17:07:00Z">
                    <w:rPr>
                      <w:sz w:val="20"/>
                      <w:szCs w:val="20"/>
                    </w:rPr>
                  </w:rPrChange>
                </w:rPr>
                <w:t>6.5%</w:t>
              </w:r>
            </w:ins>
            <w:del w:id="158" w:author="Hamidreza Ahady Dolatsara" w:date="2018-08-20T17:07:00Z">
              <w:r w:rsidRPr="00171389" w:rsidDel="005C11EC">
                <w:rPr>
                  <w:sz w:val="14"/>
                  <w:szCs w:val="14"/>
                </w:rPr>
                <w:delText>6.3%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7A45F943" w14:textId="1C2CF796" w:rsidR="00171389" w:rsidRPr="00171389" w:rsidRDefault="00171389" w:rsidP="00171389">
            <w:pPr>
              <w:widowControl w:val="0"/>
              <w:autoSpaceDE w:val="0"/>
              <w:autoSpaceDN w:val="0"/>
              <w:adjustRightInd w:val="0"/>
              <w:jc w:val="center"/>
              <w:rPr>
                <w:color w:val="000000"/>
                <w:sz w:val="14"/>
                <w:szCs w:val="14"/>
              </w:rPr>
            </w:pPr>
            <w:ins w:id="159" w:author="Hamidreza Ahady Dolatsara" w:date="2018-08-20T17:07:00Z">
              <w:r w:rsidRPr="00171389">
                <w:rPr>
                  <w:sz w:val="14"/>
                  <w:szCs w:val="14"/>
                  <w:rPrChange w:id="160" w:author="Hamidreza Ahady Dolatsara" w:date="2018-08-20T17:07:00Z">
                    <w:rPr>
                      <w:sz w:val="20"/>
                      <w:szCs w:val="20"/>
                    </w:rPr>
                  </w:rPrChange>
                </w:rPr>
                <w:t>11.9%</w:t>
              </w:r>
            </w:ins>
            <w:del w:id="161" w:author="Hamidreza Ahady Dolatsara" w:date="2018-08-20T17:07:00Z">
              <w:r w:rsidRPr="00171389" w:rsidDel="005C11EC">
                <w:rPr>
                  <w:sz w:val="14"/>
                  <w:szCs w:val="14"/>
                </w:rPr>
                <w:delText>6.3%</w:delText>
              </w:r>
            </w:del>
          </w:p>
        </w:tc>
        <w:tc>
          <w:tcPr>
            <w:tcW w:w="596" w:type="dxa"/>
            <w:tcBorders>
              <w:top w:val="single" w:sz="6" w:space="0" w:color="auto"/>
              <w:left w:val="single" w:sz="6" w:space="0" w:color="auto"/>
              <w:bottom w:val="single" w:sz="6" w:space="0" w:color="auto"/>
              <w:right w:val="single" w:sz="6" w:space="0" w:color="auto"/>
            </w:tcBorders>
            <w:vAlign w:val="center"/>
          </w:tcPr>
          <w:p w14:paraId="697888D5" w14:textId="4A89C12E" w:rsidR="00171389" w:rsidRPr="00171389" w:rsidRDefault="00171389" w:rsidP="00171389">
            <w:pPr>
              <w:widowControl w:val="0"/>
              <w:autoSpaceDE w:val="0"/>
              <w:autoSpaceDN w:val="0"/>
              <w:adjustRightInd w:val="0"/>
              <w:jc w:val="center"/>
              <w:rPr>
                <w:color w:val="000000"/>
                <w:sz w:val="14"/>
                <w:szCs w:val="14"/>
              </w:rPr>
            </w:pPr>
            <w:ins w:id="162" w:author="Hamidreza Ahady Dolatsara" w:date="2018-08-20T17:07:00Z">
              <w:r w:rsidRPr="00171389">
                <w:rPr>
                  <w:sz w:val="14"/>
                  <w:szCs w:val="14"/>
                  <w:rPrChange w:id="163" w:author="Hamidreza Ahady Dolatsara" w:date="2018-08-20T17:07:00Z">
                    <w:rPr>
                      <w:sz w:val="20"/>
                      <w:szCs w:val="20"/>
                    </w:rPr>
                  </w:rPrChange>
                </w:rPr>
                <w:t>6.0%</w:t>
              </w:r>
            </w:ins>
            <w:del w:id="164" w:author="Hamidreza Ahady Dolatsara" w:date="2018-08-20T17:07:00Z">
              <w:r w:rsidRPr="00171389" w:rsidDel="005C11EC">
                <w:rPr>
                  <w:sz w:val="14"/>
                  <w:szCs w:val="14"/>
                </w:rPr>
                <w:delText>3.1%</w:delText>
              </w:r>
            </w:del>
          </w:p>
        </w:tc>
        <w:tc>
          <w:tcPr>
            <w:tcW w:w="887" w:type="dxa"/>
            <w:tcBorders>
              <w:top w:val="single" w:sz="6" w:space="0" w:color="auto"/>
              <w:left w:val="single" w:sz="6" w:space="0" w:color="auto"/>
              <w:bottom w:val="single" w:sz="6" w:space="0" w:color="auto"/>
              <w:right w:val="single" w:sz="6" w:space="0" w:color="auto"/>
            </w:tcBorders>
            <w:vAlign w:val="center"/>
          </w:tcPr>
          <w:p w14:paraId="50263935" w14:textId="173BCC81" w:rsidR="00171389" w:rsidRPr="00171389" w:rsidRDefault="00171389" w:rsidP="00171389">
            <w:pPr>
              <w:widowControl w:val="0"/>
              <w:autoSpaceDE w:val="0"/>
              <w:autoSpaceDN w:val="0"/>
              <w:adjustRightInd w:val="0"/>
              <w:jc w:val="center"/>
              <w:rPr>
                <w:color w:val="000000"/>
                <w:sz w:val="14"/>
                <w:szCs w:val="14"/>
              </w:rPr>
            </w:pPr>
            <w:ins w:id="165" w:author="Hamidreza Ahady Dolatsara" w:date="2018-08-20T17:07:00Z">
              <w:r w:rsidRPr="00171389">
                <w:rPr>
                  <w:sz w:val="14"/>
                  <w:szCs w:val="14"/>
                  <w:rPrChange w:id="166" w:author="Hamidreza Ahady Dolatsara" w:date="2018-08-20T17:07:00Z">
                    <w:rPr>
                      <w:sz w:val="20"/>
                      <w:szCs w:val="20"/>
                    </w:rPr>
                  </w:rPrChange>
                </w:rPr>
                <w:t>13.3%</w:t>
              </w:r>
            </w:ins>
            <w:del w:id="167" w:author="Hamidreza Ahady Dolatsara" w:date="2018-08-20T17:07:00Z">
              <w:r w:rsidRPr="00171389" w:rsidDel="005C11EC">
                <w:rPr>
                  <w:sz w:val="14"/>
                  <w:szCs w:val="14"/>
                </w:rPr>
                <w:delText>11.0%</w:delText>
              </w:r>
            </w:del>
          </w:p>
        </w:tc>
      </w:tr>
      <w:tr w:rsidR="00171389" w14:paraId="1CDB72B4" w14:textId="77777777" w:rsidTr="004E5F4C">
        <w:trPr>
          <w:trHeight w:val="300"/>
        </w:trPr>
        <w:tc>
          <w:tcPr>
            <w:tcW w:w="2650" w:type="dxa"/>
            <w:tcBorders>
              <w:top w:val="single" w:sz="6" w:space="0" w:color="auto"/>
              <w:left w:val="single" w:sz="6" w:space="0" w:color="auto"/>
              <w:bottom w:val="single" w:sz="6" w:space="0" w:color="auto"/>
              <w:right w:val="single" w:sz="6" w:space="0" w:color="auto"/>
            </w:tcBorders>
          </w:tcPr>
          <w:p w14:paraId="33FA945A" w14:textId="77777777" w:rsidR="00171389" w:rsidRPr="00AE747F" w:rsidRDefault="00171389" w:rsidP="00171389">
            <w:pPr>
              <w:widowControl w:val="0"/>
              <w:autoSpaceDE w:val="0"/>
              <w:autoSpaceDN w:val="0"/>
              <w:adjustRightInd w:val="0"/>
              <w:rPr>
                <w:color w:val="000000"/>
                <w:sz w:val="22"/>
                <w:szCs w:val="22"/>
              </w:rPr>
            </w:pPr>
            <w:r w:rsidRPr="00AE747F">
              <w:rPr>
                <w:color w:val="000000"/>
                <w:sz w:val="22"/>
                <w:szCs w:val="22"/>
              </w:rPr>
              <w:t>angle back bent mean</w:t>
            </w:r>
          </w:p>
        </w:tc>
        <w:tc>
          <w:tcPr>
            <w:tcW w:w="596" w:type="dxa"/>
            <w:tcBorders>
              <w:top w:val="single" w:sz="6" w:space="0" w:color="auto"/>
              <w:left w:val="single" w:sz="6" w:space="0" w:color="auto"/>
              <w:bottom w:val="single" w:sz="6" w:space="0" w:color="auto"/>
              <w:right w:val="single" w:sz="6" w:space="0" w:color="auto"/>
            </w:tcBorders>
            <w:vAlign w:val="center"/>
          </w:tcPr>
          <w:p w14:paraId="2F19FE23" w14:textId="4D50FCBA" w:rsidR="00171389" w:rsidRPr="00171389" w:rsidRDefault="00171389" w:rsidP="00171389">
            <w:pPr>
              <w:widowControl w:val="0"/>
              <w:autoSpaceDE w:val="0"/>
              <w:autoSpaceDN w:val="0"/>
              <w:adjustRightInd w:val="0"/>
              <w:jc w:val="center"/>
              <w:rPr>
                <w:color w:val="000000"/>
                <w:sz w:val="14"/>
                <w:szCs w:val="14"/>
              </w:rPr>
            </w:pPr>
            <w:ins w:id="168" w:author="Hamidreza Ahady Dolatsara" w:date="2018-08-20T17:07:00Z">
              <w:r w:rsidRPr="00171389">
                <w:rPr>
                  <w:sz w:val="14"/>
                  <w:szCs w:val="14"/>
                  <w:rPrChange w:id="169" w:author="Hamidreza Ahady Dolatsara" w:date="2018-08-20T17:07:00Z">
                    <w:rPr>
                      <w:sz w:val="20"/>
                      <w:szCs w:val="20"/>
                    </w:rPr>
                  </w:rPrChange>
                </w:rPr>
                <w:t>0.0%</w:t>
              </w:r>
            </w:ins>
            <w:del w:id="170"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13375C75" w14:textId="07F113F5" w:rsidR="00171389" w:rsidRPr="00171389" w:rsidRDefault="00171389" w:rsidP="00171389">
            <w:pPr>
              <w:widowControl w:val="0"/>
              <w:autoSpaceDE w:val="0"/>
              <w:autoSpaceDN w:val="0"/>
              <w:adjustRightInd w:val="0"/>
              <w:jc w:val="center"/>
              <w:rPr>
                <w:color w:val="000000"/>
                <w:sz w:val="14"/>
                <w:szCs w:val="14"/>
              </w:rPr>
            </w:pPr>
            <w:ins w:id="171" w:author="Hamidreza Ahady Dolatsara" w:date="2018-08-20T17:07:00Z">
              <w:r w:rsidRPr="00171389">
                <w:rPr>
                  <w:sz w:val="14"/>
                  <w:szCs w:val="14"/>
                  <w:rPrChange w:id="172" w:author="Hamidreza Ahady Dolatsara" w:date="2018-08-20T17:07:00Z">
                    <w:rPr>
                      <w:sz w:val="20"/>
                      <w:szCs w:val="20"/>
                    </w:rPr>
                  </w:rPrChange>
                </w:rPr>
                <w:t>3.3%</w:t>
              </w:r>
            </w:ins>
            <w:del w:id="173" w:author="Hamidreza Ahady Dolatsara" w:date="2018-08-20T17:07:00Z">
              <w:r w:rsidRPr="00171389" w:rsidDel="005C11EC">
                <w:rPr>
                  <w:sz w:val="14"/>
                  <w:szCs w:val="14"/>
                </w:rPr>
                <w:delText>3.1%</w:delText>
              </w:r>
            </w:del>
          </w:p>
        </w:tc>
        <w:tc>
          <w:tcPr>
            <w:tcW w:w="596" w:type="dxa"/>
            <w:tcBorders>
              <w:top w:val="single" w:sz="6" w:space="0" w:color="auto"/>
              <w:left w:val="single" w:sz="6" w:space="0" w:color="auto"/>
              <w:bottom w:val="single" w:sz="6" w:space="0" w:color="auto"/>
              <w:right w:val="single" w:sz="6" w:space="0" w:color="auto"/>
            </w:tcBorders>
            <w:vAlign w:val="center"/>
          </w:tcPr>
          <w:p w14:paraId="4DE2C2E1" w14:textId="35E9EFAF" w:rsidR="00171389" w:rsidRPr="00171389" w:rsidRDefault="00171389" w:rsidP="00171389">
            <w:pPr>
              <w:widowControl w:val="0"/>
              <w:autoSpaceDE w:val="0"/>
              <w:autoSpaceDN w:val="0"/>
              <w:adjustRightInd w:val="0"/>
              <w:jc w:val="center"/>
              <w:rPr>
                <w:color w:val="000000"/>
                <w:sz w:val="14"/>
                <w:szCs w:val="14"/>
              </w:rPr>
            </w:pPr>
            <w:ins w:id="174" w:author="Hamidreza Ahady Dolatsara" w:date="2018-08-20T17:07:00Z">
              <w:r w:rsidRPr="00171389">
                <w:rPr>
                  <w:sz w:val="14"/>
                  <w:szCs w:val="14"/>
                  <w:rPrChange w:id="175" w:author="Hamidreza Ahady Dolatsara" w:date="2018-08-20T17:07:00Z">
                    <w:rPr>
                      <w:sz w:val="20"/>
                      <w:szCs w:val="20"/>
                    </w:rPr>
                  </w:rPrChange>
                </w:rPr>
                <w:t>3.3%</w:t>
              </w:r>
            </w:ins>
            <w:del w:id="176"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0F5B0B6E" w14:textId="1FCD475B" w:rsidR="00171389" w:rsidRPr="00171389" w:rsidRDefault="00171389" w:rsidP="00171389">
            <w:pPr>
              <w:widowControl w:val="0"/>
              <w:autoSpaceDE w:val="0"/>
              <w:autoSpaceDN w:val="0"/>
              <w:adjustRightInd w:val="0"/>
              <w:jc w:val="center"/>
              <w:rPr>
                <w:color w:val="000000"/>
                <w:sz w:val="14"/>
                <w:szCs w:val="14"/>
              </w:rPr>
            </w:pPr>
            <w:ins w:id="177" w:author="Hamidreza Ahady Dolatsara" w:date="2018-08-20T17:07:00Z">
              <w:r w:rsidRPr="00171389">
                <w:rPr>
                  <w:sz w:val="14"/>
                  <w:szCs w:val="14"/>
                  <w:rPrChange w:id="178" w:author="Hamidreza Ahady Dolatsara" w:date="2018-08-20T17:07:00Z">
                    <w:rPr>
                      <w:sz w:val="20"/>
                      <w:szCs w:val="20"/>
                    </w:rPr>
                  </w:rPrChange>
                </w:rPr>
                <w:t>0.0%</w:t>
              </w:r>
            </w:ins>
            <w:del w:id="179"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32D23EB2" w14:textId="5CB2038F" w:rsidR="00171389" w:rsidRPr="00171389" w:rsidRDefault="00171389" w:rsidP="00171389">
            <w:pPr>
              <w:widowControl w:val="0"/>
              <w:autoSpaceDE w:val="0"/>
              <w:autoSpaceDN w:val="0"/>
              <w:adjustRightInd w:val="0"/>
              <w:jc w:val="center"/>
              <w:rPr>
                <w:color w:val="000000"/>
                <w:sz w:val="14"/>
                <w:szCs w:val="14"/>
              </w:rPr>
            </w:pPr>
            <w:ins w:id="180" w:author="Hamidreza Ahady Dolatsara" w:date="2018-08-20T17:07:00Z">
              <w:r w:rsidRPr="00171389">
                <w:rPr>
                  <w:sz w:val="14"/>
                  <w:szCs w:val="14"/>
                  <w:rPrChange w:id="181" w:author="Hamidreza Ahady Dolatsara" w:date="2018-08-20T17:07:00Z">
                    <w:rPr>
                      <w:sz w:val="20"/>
                      <w:szCs w:val="20"/>
                    </w:rPr>
                  </w:rPrChange>
                </w:rPr>
                <w:t>0.0%</w:t>
              </w:r>
            </w:ins>
            <w:del w:id="182"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46BC144C" w14:textId="7FE4A8E0" w:rsidR="00171389" w:rsidRPr="00171389" w:rsidRDefault="00171389" w:rsidP="00171389">
            <w:pPr>
              <w:widowControl w:val="0"/>
              <w:autoSpaceDE w:val="0"/>
              <w:autoSpaceDN w:val="0"/>
              <w:adjustRightInd w:val="0"/>
              <w:jc w:val="center"/>
              <w:rPr>
                <w:color w:val="000000"/>
                <w:sz w:val="14"/>
                <w:szCs w:val="14"/>
              </w:rPr>
            </w:pPr>
            <w:ins w:id="183" w:author="Hamidreza Ahady Dolatsara" w:date="2018-08-20T17:07:00Z">
              <w:r w:rsidRPr="00171389">
                <w:rPr>
                  <w:sz w:val="14"/>
                  <w:szCs w:val="14"/>
                  <w:rPrChange w:id="184" w:author="Hamidreza Ahady Dolatsara" w:date="2018-08-20T17:07:00Z">
                    <w:rPr>
                      <w:sz w:val="20"/>
                      <w:szCs w:val="20"/>
                    </w:rPr>
                  </w:rPrChange>
                </w:rPr>
                <w:t>0.0%</w:t>
              </w:r>
            </w:ins>
            <w:del w:id="185"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38637516" w14:textId="7876C540" w:rsidR="00171389" w:rsidRPr="00171389" w:rsidRDefault="00171389" w:rsidP="00171389">
            <w:pPr>
              <w:widowControl w:val="0"/>
              <w:autoSpaceDE w:val="0"/>
              <w:autoSpaceDN w:val="0"/>
              <w:adjustRightInd w:val="0"/>
              <w:jc w:val="center"/>
              <w:rPr>
                <w:color w:val="000000"/>
                <w:sz w:val="14"/>
                <w:szCs w:val="14"/>
              </w:rPr>
            </w:pPr>
            <w:ins w:id="186" w:author="Hamidreza Ahady Dolatsara" w:date="2018-08-20T17:07:00Z">
              <w:r w:rsidRPr="00171389">
                <w:rPr>
                  <w:sz w:val="14"/>
                  <w:szCs w:val="14"/>
                  <w:rPrChange w:id="187" w:author="Hamidreza Ahady Dolatsara" w:date="2018-08-20T17:07:00Z">
                    <w:rPr>
                      <w:sz w:val="20"/>
                      <w:szCs w:val="20"/>
                    </w:rPr>
                  </w:rPrChange>
                </w:rPr>
                <w:t>0.0%</w:t>
              </w:r>
            </w:ins>
            <w:del w:id="188"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5A8F9FC9" w14:textId="09865464" w:rsidR="00171389" w:rsidRPr="00171389" w:rsidRDefault="00171389" w:rsidP="00171389">
            <w:pPr>
              <w:widowControl w:val="0"/>
              <w:autoSpaceDE w:val="0"/>
              <w:autoSpaceDN w:val="0"/>
              <w:adjustRightInd w:val="0"/>
              <w:jc w:val="center"/>
              <w:rPr>
                <w:color w:val="000000"/>
                <w:sz w:val="14"/>
                <w:szCs w:val="14"/>
              </w:rPr>
            </w:pPr>
            <w:ins w:id="189" w:author="Hamidreza Ahady Dolatsara" w:date="2018-08-20T17:07:00Z">
              <w:r w:rsidRPr="00171389">
                <w:rPr>
                  <w:sz w:val="14"/>
                  <w:szCs w:val="14"/>
                  <w:rPrChange w:id="190" w:author="Hamidreza Ahady Dolatsara" w:date="2018-08-20T17:07:00Z">
                    <w:rPr>
                      <w:sz w:val="20"/>
                      <w:szCs w:val="20"/>
                    </w:rPr>
                  </w:rPrChange>
                </w:rPr>
                <w:t>2.7%</w:t>
              </w:r>
            </w:ins>
            <w:del w:id="191" w:author="Hamidreza Ahady Dolatsara" w:date="2018-08-20T17:07:00Z">
              <w:r w:rsidRPr="00171389" w:rsidDel="005C11EC">
                <w:rPr>
                  <w:sz w:val="14"/>
                  <w:szCs w:val="14"/>
                </w:rPr>
                <w:delText>0.0%</w:delText>
              </w:r>
            </w:del>
          </w:p>
        </w:tc>
        <w:tc>
          <w:tcPr>
            <w:tcW w:w="596" w:type="dxa"/>
            <w:tcBorders>
              <w:top w:val="single" w:sz="6" w:space="0" w:color="auto"/>
              <w:left w:val="single" w:sz="6" w:space="0" w:color="auto"/>
              <w:bottom w:val="single" w:sz="6" w:space="0" w:color="auto"/>
              <w:right w:val="single" w:sz="6" w:space="0" w:color="auto"/>
            </w:tcBorders>
            <w:vAlign w:val="center"/>
          </w:tcPr>
          <w:p w14:paraId="52F1D735" w14:textId="614BC78B" w:rsidR="00171389" w:rsidRPr="00171389" w:rsidRDefault="00171389" w:rsidP="00171389">
            <w:pPr>
              <w:widowControl w:val="0"/>
              <w:autoSpaceDE w:val="0"/>
              <w:autoSpaceDN w:val="0"/>
              <w:adjustRightInd w:val="0"/>
              <w:jc w:val="center"/>
              <w:rPr>
                <w:color w:val="000000"/>
                <w:sz w:val="14"/>
                <w:szCs w:val="14"/>
              </w:rPr>
            </w:pPr>
            <w:ins w:id="192" w:author="Hamidreza Ahady Dolatsara" w:date="2018-08-20T17:07:00Z">
              <w:r w:rsidRPr="00171389">
                <w:rPr>
                  <w:sz w:val="14"/>
                  <w:szCs w:val="14"/>
                  <w:rPrChange w:id="193" w:author="Hamidreza Ahady Dolatsara" w:date="2018-08-20T17:07:00Z">
                    <w:rPr>
                      <w:sz w:val="20"/>
                      <w:szCs w:val="20"/>
                    </w:rPr>
                  </w:rPrChange>
                </w:rPr>
                <w:t>0.0%</w:t>
              </w:r>
            </w:ins>
            <w:del w:id="194" w:author="Hamidreza Ahady Dolatsara" w:date="2018-08-20T17:07:00Z">
              <w:r w:rsidRPr="00171389" w:rsidDel="005C11EC">
                <w:rPr>
                  <w:sz w:val="14"/>
                  <w:szCs w:val="14"/>
                </w:rPr>
                <w:delText>0.0%</w:delText>
              </w:r>
            </w:del>
          </w:p>
        </w:tc>
        <w:tc>
          <w:tcPr>
            <w:tcW w:w="887" w:type="dxa"/>
            <w:tcBorders>
              <w:top w:val="single" w:sz="6" w:space="0" w:color="auto"/>
              <w:left w:val="single" w:sz="6" w:space="0" w:color="auto"/>
              <w:bottom w:val="single" w:sz="6" w:space="0" w:color="auto"/>
              <w:right w:val="single" w:sz="6" w:space="0" w:color="auto"/>
            </w:tcBorders>
            <w:vAlign w:val="center"/>
          </w:tcPr>
          <w:p w14:paraId="22D9E964" w14:textId="475A60F2" w:rsidR="00171389" w:rsidRPr="00171389" w:rsidRDefault="00171389" w:rsidP="00171389">
            <w:pPr>
              <w:keepNext/>
              <w:widowControl w:val="0"/>
              <w:autoSpaceDE w:val="0"/>
              <w:autoSpaceDN w:val="0"/>
              <w:adjustRightInd w:val="0"/>
              <w:jc w:val="center"/>
              <w:rPr>
                <w:color w:val="000000"/>
                <w:sz w:val="14"/>
                <w:szCs w:val="14"/>
              </w:rPr>
            </w:pPr>
            <w:ins w:id="195" w:author="Hamidreza Ahady Dolatsara" w:date="2018-08-20T17:07:00Z">
              <w:r w:rsidRPr="00171389">
                <w:rPr>
                  <w:sz w:val="14"/>
                  <w:szCs w:val="14"/>
                  <w:rPrChange w:id="196" w:author="Hamidreza Ahady Dolatsara" w:date="2018-08-20T17:07:00Z">
                    <w:rPr>
                      <w:sz w:val="20"/>
                      <w:szCs w:val="20"/>
                    </w:rPr>
                  </w:rPrChange>
                </w:rPr>
                <w:t>1.0%</w:t>
              </w:r>
            </w:ins>
            <w:del w:id="197" w:author="Hamidreza Ahady Dolatsara" w:date="2018-08-20T17:07:00Z">
              <w:r w:rsidRPr="00171389" w:rsidDel="005C11EC">
                <w:rPr>
                  <w:sz w:val="14"/>
                  <w:szCs w:val="14"/>
                </w:rPr>
                <w:delText>0.3%</w:delText>
              </w:r>
            </w:del>
          </w:p>
        </w:tc>
      </w:tr>
    </w:tbl>
    <w:p w14:paraId="4FF5BCAE" w14:textId="22062680" w:rsidR="00F30659" w:rsidRDefault="00F30659">
      <w:pPr>
        <w:pStyle w:val="Caption"/>
      </w:pPr>
      <w:r>
        <w:t xml:space="preserve">    Figure </w:t>
      </w:r>
      <w:fldSimple w:instr=" SEQ Figure \* ARABIC ">
        <w:ins w:id="198" w:author="Hamidreza Ahady Dolatsara" w:date="2018-08-20T16:56:00Z">
          <w:r w:rsidR="00BF5DF0">
            <w:rPr>
              <w:noProof/>
            </w:rPr>
            <w:t>5</w:t>
          </w:r>
        </w:ins>
        <w:del w:id="199" w:author="Hamidreza Ahady Dolatsara" w:date="2018-08-15T13:40:00Z">
          <w:r w:rsidDel="00AF5F43">
            <w:rPr>
              <w:noProof/>
            </w:rPr>
            <w:delText>7</w:delText>
          </w:r>
        </w:del>
      </w:fldSimple>
      <w:r>
        <w:t xml:space="preserve">: </w:t>
      </w:r>
      <w:r w:rsidRPr="004E693D">
        <w:t>Variability of clustering overlap for each candidate variable</w:t>
      </w:r>
    </w:p>
    <w:p w14:paraId="3F430351" w14:textId="0A1AFD2E" w:rsidR="00C50F2E" w:rsidRDefault="00C50F2E" w:rsidP="005A2630">
      <w:pPr>
        <w:jc w:val="both"/>
        <w:rPr>
          <w:rFonts w:eastAsiaTheme="minorEastAsia"/>
        </w:rPr>
      </w:pPr>
      <w:r>
        <w:rPr>
          <w:rFonts w:eastAsiaTheme="minorEastAsia"/>
        </w:rPr>
        <w:t xml:space="preserve"> </w:t>
      </w:r>
    </w:p>
    <w:p w14:paraId="5D49224E" w14:textId="27D35C99" w:rsidR="000F5FB4" w:rsidRDefault="005F1197" w:rsidP="007D29DB">
      <w:pPr>
        <w:spacing w:line="480" w:lineRule="auto"/>
        <w:jc w:val="both"/>
        <w:rPr>
          <w:rFonts w:eastAsiaTheme="minorEastAsia"/>
        </w:rPr>
      </w:pPr>
      <w:r>
        <w:t xml:space="preserve">As mentioned earlier, </w:t>
      </w:r>
      <w:proofErr w:type="spellStart"/>
      <w:r>
        <w:t>partitional</w:t>
      </w:r>
      <w:proofErr w:type="spellEnd"/>
      <w:r>
        <w:t xml:space="preserve"> time series clustering is a stochastic algorithm and performance of the model is affected by different seeds point as well as centroid and distance measures. </w:t>
      </w:r>
      <w:ins w:id="200" w:author="Hamidreza Ahady Dolatsara" w:date="2018-08-15T13:41:00Z">
        <w:r w:rsidR="00AF5F43">
          <w:t xml:space="preserve">The previous </w:t>
        </w:r>
      </w:ins>
      <w:del w:id="201" w:author="Hamidreza Ahady Dolatsara" w:date="2018-08-15T13:41:00Z">
        <w:r w:rsidR="007C466C" w:rsidDel="00AF5F43">
          <w:delText>T</w:delText>
        </w:r>
      </w:del>
      <w:ins w:id="202" w:author="Hamidreza Ahady Dolatsara" w:date="2018-08-15T13:41:00Z">
        <w:r w:rsidR="00AF5F43">
          <w:t>t</w:t>
        </w:r>
      </w:ins>
      <w:r>
        <w:t>able</w:t>
      </w:r>
      <w:del w:id="203" w:author="Hamidreza Ahady Dolatsara" w:date="2018-08-15T13:41:00Z">
        <w:r w:rsidR="007C466C" w:rsidDel="00AF5F43">
          <w:delText xml:space="preserve"> 1</w:delText>
        </w:r>
      </w:del>
      <w:ins w:id="204" w:author="Hamidreza Ahady Dolatsara" w:date="2018-08-15T13:41:00Z">
        <w:r w:rsidR="00AF5F43">
          <w:t xml:space="preserve"> </w:t>
        </w:r>
      </w:ins>
      <w:r w:rsidR="007C466C">
        <w:t xml:space="preserve"> demonstrates variability in </w:t>
      </w:r>
      <w:r>
        <w:t xml:space="preserve">clusters’ overlap using </w:t>
      </w:r>
      <w:del w:id="205" w:author="Hamidreza Ahady Dolatsara" w:date="2018-08-15T13:41:00Z">
        <w:r w:rsidDel="00AF5F43">
          <w:delText xml:space="preserve">five </w:delText>
        </w:r>
      </w:del>
      <w:ins w:id="206" w:author="Hamidreza Ahady Dolatsara" w:date="2018-08-15T13:41:00Z">
        <w:r w:rsidR="00AF5F43">
          <w:t xml:space="preserve">top three </w:t>
        </w:r>
      </w:ins>
      <w:del w:id="207" w:author="Hamidreza Ahady Dolatsara" w:date="2018-08-15T13:41:00Z">
        <w:r w:rsidDel="00AF5F43">
          <w:delText xml:space="preserve">different </w:delText>
        </w:r>
      </w:del>
      <w:proofErr w:type="spellStart"/>
      <w:r>
        <w:t>partiti</w:t>
      </w:r>
      <w:r w:rsidR="007C466C">
        <w:t>o</w:t>
      </w:r>
      <w:r>
        <w:t>nal</w:t>
      </w:r>
      <w:proofErr w:type="spellEnd"/>
      <w:r>
        <w:t xml:space="preserve"> time series clustering’s setups (centroid and distance measures) for each </w:t>
      </w:r>
      <w:del w:id="208" w:author="Hamidreza Ahady Dolatsara" w:date="2018-08-15T13:41:00Z">
        <w:r w:rsidDel="00AF5F43">
          <w:delText xml:space="preserve">data </w:delText>
        </w:r>
      </w:del>
      <w:ins w:id="209" w:author="Hamidreza Ahady Dolatsara" w:date="2018-08-15T13:41:00Z">
        <w:r w:rsidR="00AF5F43">
          <w:t xml:space="preserve">starting time </w:t>
        </w:r>
      </w:ins>
      <w:del w:id="210" w:author="Hamidreza Ahady Dolatsara" w:date="2018-08-15T13:42:00Z">
        <w:r w:rsidDel="00AF5F43">
          <w:delText>points</w:delText>
        </w:r>
      </w:del>
      <w:ins w:id="211" w:author="Hamidreza Ahady Dolatsara" w:date="2018-08-15T13:42:00Z">
        <w:r w:rsidR="00AF5F43">
          <w:t xml:space="preserve">stamps </w:t>
        </w:r>
        <w:proofErr w:type="spellStart"/>
        <w:r w:rsidR="00AF5F43">
          <w:t>senatrios</w:t>
        </w:r>
      </w:ins>
      <w:proofErr w:type="spellEnd"/>
      <w:r>
        <w:t xml:space="preserve">. </w:t>
      </w:r>
      <w:r w:rsidR="000D3E18">
        <w:rPr>
          <w:rFonts w:eastAsiaTheme="minorEastAsia"/>
        </w:rPr>
        <w:t>Among the variables, “peak jerk mean” and “</w:t>
      </w:r>
      <w:del w:id="212" w:author="Hamidreza Ahady Dolatsara" w:date="2018-08-15T13:42:00Z">
        <w:r w:rsidR="000D3E18" w:rsidDel="00AF5F43">
          <w:rPr>
            <w:rFonts w:eastAsiaTheme="minorEastAsia"/>
          </w:rPr>
          <w:delText>angle back bent mean</w:delText>
        </w:r>
      </w:del>
      <w:ins w:id="213" w:author="Hamidreza Ahady Dolatsara" w:date="2018-08-15T13:42:00Z">
        <w:r w:rsidR="00AF5F43">
          <w:rPr>
            <w:rFonts w:eastAsiaTheme="minorEastAsia"/>
          </w:rPr>
          <w:t>time standard deviation</w:t>
        </w:r>
      </w:ins>
      <w:r w:rsidR="000D3E18">
        <w:rPr>
          <w:rFonts w:eastAsiaTheme="minorEastAsia"/>
        </w:rPr>
        <w:t xml:space="preserve">” have </w:t>
      </w:r>
      <w:del w:id="214" w:author="Hamidreza Ahady Dolatsara" w:date="2018-08-15T13:42:00Z">
        <w:r w:rsidR="000D3E18" w:rsidDel="00AF5F43">
          <w:rPr>
            <w:rFonts w:eastAsiaTheme="minorEastAsia"/>
          </w:rPr>
          <w:delText xml:space="preserve">low </w:delText>
        </w:r>
      </w:del>
      <w:ins w:id="215" w:author="Hamidreza Ahady Dolatsara" w:date="2018-08-15T13:42:00Z">
        <w:r w:rsidR="00AF5F43">
          <w:rPr>
            <w:rFonts w:eastAsiaTheme="minorEastAsia"/>
          </w:rPr>
          <w:t xml:space="preserve">high </w:t>
        </w:r>
      </w:ins>
      <w:r w:rsidR="000D3E18">
        <w:rPr>
          <w:rFonts w:eastAsiaTheme="minorEastAsia"/>
        </w:rPr>
        <w:t xml:space="preserve">variability </w:t>
      </w:r>
      <w:r w:rsidR="007C466C">
        <w:rPr>
          <w:rFonts w:eastAsiaTheme="minorEastAsia"/>
        </w:rPr>
        <w:t xml:space="preserve">while </w:t>
      </w:r>
      <w:r w:rsidR="000D3E18">
        <w:rPr>
          <w:rFonts w:eastAsiaTheme="minorEastAsia"/>
        </w:rPr>
        <w:lastRenderedPageBreak/>
        <w:t>“</w:t>
      </w:r>
      <w:del w:id="216" w:author="Hamidreza Ahady Dolatsara" w:date="2018-08-15T13:43:00Z">
        <w:r w:rsidR="00F22F88" w:rsidDel="00AF5F43">
          <w:rPr>
            <w:rFonts w:eastAsiaTheme="minorEastAsia"/>
          </w:rPr>
          <w:delText xml:space="preserve">time </w:delText>
        </w:r>
      </w:del>
      <w:ins w:id="217" w:author="Hamidreza Ahady Dolatsara" w:date="2018-08-15T13:43:00Z">
        <w:r w:rsidR="00AF5F43">
          <w:rPr>
            <w:rFonts w:eastAsiaTheme="minorEastAsia"/>
          </w:rPr>
          <w:t xml:space="preserve">distance </w:t>
        </w:r>
      </w:ins>
      <w:r w:rsidR="000D3E18">
        <w:rPr>
          <w:rFonts w:eastAsiaTheme="minorEastAsia"/>
        </w:rPr>
        <w:t xml:space="preserve">standard deviation” </w:t>
      </w:r>
      <w:ins w:id="218" w:author="Hamidreza Ahady Dolatsara" w:date="2018-08-15T13:43:00Z">
        <w:r w:rsidR="00AF5F43">
          <w:rPr>
            <w:rFonts w:eastAsiaTheme="minorEastAsia"/>
          </w:rPr>
          <w:t xml:space="preserve">and “angle back bent mean” </w:t>
        </w:r>
      </w:ins>
      <w:r w:rsidR="000D3E18">
        <w:rPr>
          <w:rFonts w:eastAsiaTheme="minorEastAsia"/>
        </w:rPr>
        <w:t>have the high</w:t>
      </w:r>
      <w:r w:rsidR="00F22F88">
        <w:rPr>
          <w:rFonts w:eastAsiaTheme="minorEastAsia"/>
        </w:rPr>
        <w:t>est</w:t>
      </w:r>
      <w:r w:rsidR="000D3E18">
        <w:rPr>
          <w:rFonts w:eastAsiaTheme="minorEastAsia"/>
        </w:rPr>
        <w:t xml:space="preserve"> variability.</w:t>
      </w:r>
      <w:r w:rsidR="008B6335">
        <w:rPr>
          <w:rFonts w:eastAsiaTheme="minorEastAsia"/>
        </w:rPr>
        <w:t xml:space="preserve"> Although an extensive data is gathered for each subject</w:t>
      </w:r>
      <w:r w:rsidR="007C466C">
        <w:rPr>
          <w:rFonts w:eastAsiaTheme="minorEastAsia"/>
        </w:rPr>
        <w:t>,</w:t>
      </w:r>
      <w:r w:rsidR="007C466C" w:rsidDel="007C466C">
        <w:rPr>
          <w:rFonts w:eastAsiaTheme="minorEastAsia"/>
        </w:rPr>
        <w:t xml:space="preserve"> </w:t>
      </w:r>
      <w:r w:rsidR="007C466C">
        <w:rPr>
          <w:rFonts w:eastAsiaTheme="minorEastAsia"/>
        </w:rPr>
        <w:t xml:space="preserve">an increase in the population test data sets will likely help with better understanding the </w:t>
      </w:r>
      <w:r w:rsidR="008B6335">
        <w:rPr>
          <w:rFonts w:eastAsiaTheme="minorEastAsia"/>
        </w:rPr>
        <w:t>cause</w:t>
      </w:r>
      <w:r w:rsidR="007C466C">
        <w:rPr>
          <w:rFonts w:eastAsiaTheme="minorEastAsia"/>
        </w:rPr>
        <w:t xml:space="preserve"> for</w:t>
      </w:r>
      <w:r w:rsidR="008B6335">
        <w:rPr>
          <w:rFonts w:eastAsiaTheme="minorEastAsia"/>
        </w:rPr>
        <w:t xml:space="preserve"> high variability </w:t>
      </w:r>
      <w:r w:rsidR="007C466C">
        <w:rPr>
          <w:rFonts w:eastAsiaTheme="minorEastAsia"/>
        </w:rPr>
        <w:t xml:space="preserve">among some of the chosen </w:t>
      </w:r>
      <w:r w:rsidR="008B6335">
        <w:rPr>
          <w:rFonts w:eastAsiaTheme="minorEastAsia"/>
        </w:rPr>
        <w:t xml:space="preserve">clustering outcomes. </w:t>
      </w:r>
    </w:p>
    <w:p w14:paraId="1D12B52F" w14:textId="227EE18D" w:rsidR="007D29DB" w:rsidRDefault="003867A7">
      <w:pPr>
        <w:spacing w:line="480" w:lineRule="auto"/>
        <w:jc w:val="both"/>
        <w:rPr>
          <w:ins w:id="219" w:author="Hamidreza Ahady Dolatsara" w:date="2018-08-20T16:51:00Z"/>
          <w:rFonts w:eastAsiaTheme="minorEastAsia"/>
        </w:rPr>
      </w:pPr>
      <w:r>
        <w:rPr>
          <w:rFonts w:eastAsiaTheme="minorEastAsia"/>
        </w:rPr>
        <w:t xml:space="preserve">These results demonstrate that clustering with </w:t>
      </w:r>
      <w:del w:id="220" w:author="Hamidreza Ahady Dolatsara" w:date="2018-08-15T13:43:00Z">
        <w:r w:rsidDel="00AF5F43">
          <w:rPr>
            <w:rFonts w:eastAsiaTheme="minorEastAsia"/>
          </w:rPr>
          <w:delText>peak jerk value</w:delText>
        </w:r>
      </w:del>
      <w:ins w:id="221" w:author="Hamidreza Ahady Dolatsara" w:date="2018-08-15T13:43:00Z">
        <w:r w:rsidR="00AF5F43">
          <w:rPr>
            <w:rFonts w:eastAsiaTheme="minorEastAsia"/>
          </w:rPr>
          <w:t>sensor data</w:t>
        </w:r>
      </w:ins>
      <w:r>
        <w:rPr>
          <w:rFonts w:eastAsiaTheme="minorEastAsia"/>
        </w:rPr>
        <w:t xml:space="preserve"> could yield high overlap with Borg’s value with low variability.</w:t>
      </w:r>
      <w:r w:rsidR="00197CFB">
        <w:rPr>
          <w:rFonts w:eastAsiaTheme="minorEastAsia"/>
        </w:rPr>
        <w:t xml:space="preserve"> Also, </w:t>
      </w:r>
      <w:del w:id="222" w:author="Hamidreza Ahady Dolatsara" w:date="2018-08-15T13:44:00Z">
        <w:r w:rsidR="00197CFB" w:rsidDel="00AF5F43">
          <w:rPr>
            <w:rFonts w:eastAsiaTheme="minorEastAsia"/>
          </w:rPr>
          <w:delText xml:space="preserve">clustering the subjects by “peak jerk mean” from earliest time points </w:delText>
        </w:r>
      </w:del>
      <w:ins w:id="223" w:author="Hamidreza Ahady Dolatsara" w:date="2018-08-15T13:44:00Z">
        <w:r w:rsidR="00AF5F43">
          <w:rPr>
            <w:rFonts w:eastAsiaTheme="minorEastAsia"/>
          </w:rPr>
          <w:t xml:space="preserve">there is no evidence if starting from which starting time stamp might </w:t>
        </w:r>
      </w:ins>
      <w:r w:rsidR="00197CFB">
        <w:rPr>
          <w:rFonts w:eastAsiaTheme="minorEastAsia"/>
        </w:rPr>
        <w:t xml:space="preserve">yield a higher accordance with the actual fatigue “Borg’s value”. </w:t>
      </w:r>
      <w:r w:rsidR="00D66CA2">
        <w:rPr>
          <w:rFonts w:eastAsiaTheme="minorEastAsia"/>
        </w:rPr>
        <w:t xml:space="preserve">The best </w:t>
      </w:r>
      <w:del w:id="224" w:author="Hamidreza Ahady Dolatsara" w:date="2018-08-15T13:44:00Z">
        <w:r w:rsidR="00D66CA2" w:rsidDel="00AF5F43">
          <w:rPr>
            <w:rFonts w:eastAsiaTheme="minorEastAsia"/>
          </w:rPr>
          <w:delText xml:space="preserve">five </w:delText>
        </w:r>
      </w:del>
      <w:ins w:id="225" w:author="Hamidreza Ahady Dolatsara" w:date="2018-08-15T13:44:00Z">
        <w:r w:rsidR="00AF5F43">
          <w:rPr>
            <w:rFonts w:eastAsiaTheme="minorEastAsia"/>
          </w:rPr>
          <w:t xml:space="preserve">three </w:t>
        </w:r>
      </w:ins>
      <w:r w:rsidR="00D66CA2">
        <w:rPr>
          <w:rFonts w:eastAsiaTheme="minorEastAsia"/>
        </w:rPr>
        <w:t>combinations</w:t>
      </w:r>
      <w:r w:rsidR="00197CFB">
        <w:rPr>
          <w:rFonts w:eastAsiaTheme="minorEastAsia"/>
        </w:rPr>
        <w:t xml:space="preserve"> of the clusters</w:t>
      </w:r>
      <w:r w:rsidR="00D66CA2">
        <w:rPr>
          <w:rFonts w:eastAsiaTheme="minorEastAsia"/>
        </w:rPr>
        <w:t xml:space="preserve"> </w:t>
      </w:r>
      <w:r w:rsidR="00B2081C">
        <w:rPr>
          <w:rFonts w:eastAsiaTheme="minorEastAsia"/>
        </w:rPr>
        <w:t xml:space="preserve">(starting time point is the first collected data) </w:t>
      </w:r>
      <w:r w:rsidR="00D66CA2">
        <w:rPr>
          <w:rFonts w:eastAsiaTheme="minorEastAsia"/>
        </w:rPr>
        <w:t>are selected for voting if a subject belong to</w:t>
      </w:r>
      <w:r w:rsidR="00197CFB">
        <w:rPr>
          <w:rFonts w:eastAsiaTheme="minorEastAsia"/>
        </w:rPr>
        <w:t xml:space="preserve"> a</w:t>
      </w:r>
      <w:r w:rsidR="00D66CA2">
        <w:rPr>
          <w:rFonts w:eastAsiaTheme="minorEastAsia"/>
        </w:rPr>
        <w:t xml:space="preserve"> cluster.</w:t>
      </w:r>
      <w:r w:rsidR="00AA7CB1">
        <w:rPr>
          <w:rFonts w:eastAsiaTheme="minorEastAsia"/>
        </w:rPr>
        <w:t xml:space="preserve"> These </w:t>
      </w:r>
      <w:del w:id="226" w:author="Hamidreza Ahady Dolatsara" w:date="2018-08-15T13:44:00Z">
        <w:r w:rsidR="00AA7CB1" w:rsidDel="00AF5F43">
          <w:rPr>
            <w:rFonts w:eastAsiaTheme="minorEastAsia"/>
          </w:rPr>
          <w:delText xml:space="preserve">five </w:delText>
        </w:r>
      </w:del>
      <w:ins w:id="227" w:author="Hamidreza Ahady Dolatsara" w:date="2018-08-15T13:44:00Z">
        <w:r w:rsidR="00AF5F43">
          <w:rPr>
            <w:rFonts w:eastAsiaTheme="minorEastAsia"/>
          </w:rPr>
          <w:t xml:space="preserve">three </w:t>
        </w:r>
      </w:ins>
      <w:r w:rsidR="00AA7CB1">
        <w:rPr>
          <w:rFonts w:eastAsiaTheme="minorEastAsia"/>
        </w:rPr>
        <w:t>combinations yielded the highest accordance between peak jerk value and Borg’s value.</w:t>
      </w:r>
      <w:r w:rsidR="00D66CA2">
        <w:rPr>
          <w:rFonts w:eastAsiaTheme="minorEastAsia"/>
        </w:rPr>
        <w:t xml:space="preserve"> </w:t>
      </w:r>
      <w:r w:rsidR="00AA7CB1">
        <w:rPr>
          <w:rFonts w:eastAsiaTheme="minorEastAsia"/>
        </w:rPr>
        <w:t>These combinations classified the subjects into two groups</w:t>
      </w:r>
      <w:del w:id="228" w:author="Hamidreza Ahady Dolatsara" w:date="2018-08-15T13:50:00Z">
        <w:r w:rsidR="00AA7CB1" w:rsidDel="0030276E">
          <w:rPr>
            <w:rFonts w:eastAsiaTheme="minorEastAsia"/>
          </w:rPr>
          <w:delText xml:space="preserve">, and </w:delText>
        </w:r>
        <w:r w:rsidR="00FD1DDF" w:rsidDel="0030276E">
          <w:rPr>
            <w:rFonts w:eastAsiaTheme="minorEastAsia"/>
          </w:rPr>
          <w:delText>mean</w:delText>
        </w:r>
        <w:r w:rsidR="00AA7CB1" w:rsidDel="0030276E">
          <w:rPr>
            <w:rFonts w:eastAsiaTheme="minorEastAsia"/>
          </w:rPr>
          <w:delText xml:space="preserve"> of </w:delText>
        </w:r>
        <w:r w:rsidR="00D967EA" w:rsidDel="0030276E">
          <w:rPr>
            <w:rFonts w:eastAsiaTheme="minorEastAsia"/>
          </w:rPr>
          <w:delText>the clusters</w:delText>
        </w:r>
        <w:r w:rsidR="00B2081C" w:rsidDel="0030276E">
          <w:rPr>
            <w:rFonts w:eastAsiaTheme="minorEastAsia"/>
          </w:rPr>
          <w:delText xml:space="preserve">’ </w:delText>
        </w:r>
        <w:r w:rsidR="00AA7CB1" w:rsidDel="0030276E">
          <w:rPr>
            <w:rFonts w:eastAsiaTheme="minorEastAsia"/>
          </w:rPr>
          <w:delText>time series represent the clusters.</w:delText>
        </w:r>
      </w:del>
      <w:ins w:id="229" w:author="Hamidreza Ahady Dolatsara" w:date="2018-08-15T13:50:00Z">
        <w:r w:rsidR="0030276E">
          <w:rPr>
            <w:rFonts w:eastAsiaTheme="minorEastAsia"/>
          </w:rPr>
          <w:t xml:space="preserve">. Then </w:t>
        </w:r>
      </w:ins>
      <w:ins w:id="230" w:author="Hamidreza Ahady Dolatsara" w:date="2018-08-15T13:51:00Z">
        <w:r w:rsidR="0030276E">
          <w:rPr>
            <w:rFonts w:eastAsiaTheme="minorEastAsia"/>
          </w:rPr>
          <w:t>predictability</w:t>
        </w:r>
      </w:ins>
      <w:ins w:id="231" w:author="Hamidreza Ahady Dolatsara" w:date="2018-08-15T13:50:00Z">
        <w:r w:rsidR="0030276E">
          <w:rPr>
            <w:rFonts w:eastAsiaTheme="minorEastAsia"/>
          </w:rPr>
          <w:t xml:space="preserve"> </w:t>
        </w:r>
      </w:ins>
      <w:ins w:id="232" w:author="Hamidreza Ahady Dolatsara" w:date="2018-08-15T13:51:00Z">
        <w:r w:rsidR="0030276E">
          <w:rPr>
            <w:rFonts w:eastAsiaTheme="minorEastAsia"/>
          </w:rPr>
          <w:t xml:space="preserve">of the subjects is evaluated by using </w:t>
        </w:r>
      </w:ins>
      <w:ins w:id="233" w:author="Hamidreza Ahady Dolatsara" w:date="2018-08-15T13:53:00Z">
        <w:r w:rsidR="0030276E">
          <w:rPr>
            <w:rFonts w:eastAsiaTheme="minorEastAsia"/>
          </w:rPr>
          <w:t>subjects’</w:t>
        </w:r>
      </w:ins>
      <w:ins w:id="234" w:author="Hamidreza Ahady Dolatsara" w:date="2018-08-15T13:51:00Z">
        <w:r w:rsidR="0030276E">
          <w:rPr>
            <w:rFonts w:eastAsiaTheme="minorEastAsia"/>
          </w:rPr>
          <w:t xml:space="preserve"> variables. Four well known machine learning algorithms of SVM, LR, NNET, and TAN are utilized to predict clusters label. </w:t>
        </w:r>
      </w:ins>
      <w:ins w:id="235" w:author="Hamidreza Ahady Dolatsara" w:date="2018-08-20T16:52:00Z">
        <w:r w:rsidR="007D29DB">
          <w:rPr>
            <w:rFonts w:eastAsiaTheme="minorEastAsia"/>
          </w:rPr>
          <w:t>The following table demonstrates average performance of all the mentioned machine learning algorithms</w:t>
        </w:r>
      </w:ins>
      <w:ins w:id="236" w:author="Hamidreza Ahady Dolatsara" w:date="2018-08-20T16:55:00Z">
        <w:r w:rsidR="00BF5DF0">
          <w:rPr>
            <w:rFonts w:eastAsiaTheme="minorEastAsia"/>
          </w:rPr>
          <w:t>.</w:t>
        </w:r>
      </w:ins>
    </w:p>
    <w:tbl>
      <w:tblPr>
        <w:tblW w:w="7102" w:type="dxa"/>
        <w:tblLook w:val="04A0" w:firstRow="1" w:lastRow="0" w:firstColumn="1" w:lastColumn="0" w:noHBand="0" w:noVBand="1"/>
      </w:tblPr>
      <w:tblGrid>
        <w:gridCol w:w="2790"/>
        <w:gridCol w:w="998"/>
        <w:gridCol w:w="1121"/>
        <w:gridCol w:w="1133"/>
        <w:gridCol w:w="1060"/>
      </w:tblGrid>
      <w:tr w:rsidR="007D29DB" w:rsidRPr="007D29DB" w14:paraId="596F5159" w14:textId="77777777" w:rsidTr="00C660FF">
        <w:trPr>
          <w:trHeight w:val="300"/>
          <w:ins w:id="237" w:author="Hamidreza Ahady Dolatsara" w:date="2018-08-20T16:51:00Z"/>
        </w:trPr>
        <w:tc>
          <w:tcPr>
            <w:tcW w:w="2790" w:type="dxa"/>
            <w:tcBorders>
              <w:top w:val="nil"/>
              <w:left w:val="nil"/>
              <w:bottom w:val="nil"/>
              <w:right w:val="nil"/>
            </w:tcBorders>
            <w:shd w:val="clear" w:color="auto" w:fill="auto"/>
            <w:noWrap/>
            <w:vAlign w:val="bottom"/>
            <w:hideMark/>
          </w:tcPr>
          <w:p w14:paraId="2B66DD9C" w14:textId="77777777" w:rsidR="007D29DB" w:rsidRPr="007D29DB" w:rsidRDefault="007D29DB" w:rsidP="00C660FF">
            <w:pPr>
              <w:rPr>
                <w:ins w:id="238" w:author="Hamidreza Ahady Dolatsara" w:date="2018-08-20T16:51:00Z"/>
                <w:rFonts w:eastAsia="Times New Roman"/>
              </w:rPr>
            </w:pP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07FC4" w14:textId="77777777" w:rsidR="007D29DB" w:rsidRPr="007D29DB" w:rsidRDefault="007D29DB" w:rsidP="00C660FF">
            <w:pPr>
              <w:jc w:val="center"/>
              <w:rPr>
                <w:ins w:id="239" w:author="Hamidreza Ahady Dolatsara" w:date="2018-08-20T16:51:00Z"/>
                <w:rFonts w:eastAsia="Times New Roman"/>
                <w:color w:val="000000"/>
                <w:sz w:val="22"/>
                <w:szCs w:val="22"/>
              </w:rPr>
            </w:pPr>
            <w:ins w:id="240" w:author="Hamidreza Ahady Dolatsara" w:date="2018-08-20T16:51:00Z">
              <w:r w:rsidRPr="007D29DB">
                <w:rPr>
                  <w:rFonts w:eastAsia="Times New Roman"/>
                  <w:color w:val="000000"/>
                  <w:sz w:val="22"/>
                  <w:szCs w:val="22"/>
                </w:rPr>
                <w:t>accuracy</w:t>
              </w:r>
            </w:ins>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3F4250BA" w14:textId="77777777" w:rsidR="007D29DB" w:rsidRPr="007D29DB" w:rsidRDefault="007D29DB" w:rsidP="00C660FF">
            <w:pPr>
              <w:jc w:val="center"/>
              <w:rPr>
                <w:ins w:id="241" w:author="Hamidreza Ahady Dolatsara" w:date="2018-08-20T16:51:00Z"/>
                <w:rFonts w:eastAsia="Times New Roman"/>
                <w:color w:val="000000"/>
                <w:sz w:val="22"/>
                <w:szCs w:val="22"/>
              </w:rPr>
            </w:pPr>
            <w:ins w:id="242" w:author="Hamidreza Ahady Dolatsara" w:date="2018-08-20T16:51:00Z">
              <w:r w:rsidRPr="007D29DB">
                <w:rPr>
                  <w:rFonts w:eastAsia="Times New Roman"/>
                  <w:color w:val="000000"/>
                  <w:sz w:val="22"/>
                  <w:szCs w:val="22"/>
                </w:rPr>
                <w:t>sensitivity</w:t>
              </w:r>
            </w:ins>
          </w:p>
        </w:tc>
        <w:tc>
          <w:tcPr>
            <w:tcW w:w="1133" w:type="dxa"/>
            <w:tcBorders>
              <w:top w:val="single" w:sz="4" w:space="0" w:color="auto"/>
              <w:left w:val="nil"/>
              <w:bottom w:val="single" w:sz="4" w:space="0" w:color="auto"/>
              <w:right w:val="single" w:sz="4" w:space="0" w:color="auto"/>
            </w:tcBorders>
            <w:shd w:val="clear" w:color="auto" w:fill="auto"/>
            <w:noWrap/>
            <w:vAlign w:val="center"/>
            <w:hideMark/>
          </w:tcPr>
          <w:p w14:paraId="6E1FD732" w14:textId="77777777" w:rsidR="007D29DB" w:rsidRPr="007D29DB" w:rsidRDefault="007D29DB" w:rsidP="00C660FF">
            <w:pPr>
              <w:jc w:val="center"/>
              <w:rPr>
                <w:ins w:id="243" w:author="Hamidreza Ahady Dolatsara" w:date="2018-08-20T16:51:00Z"/>
                <w:rFonts w:eastAsia="Times New Roman"/>
                <w:color w:val="000000"/>
                <w:sz w:val="22"/>
                <w:szCs w:val="22"/>
              </w:rPr>
            </w:pPr>
            <w:ins w:id="244" w:author="Hamidreza Ahady Dolatsara" w:date="2018-08-20T16:51:00Z">
              <w:r w:rsidRPr="007D29DB">
                <w:rPr>
                  <w:rFonts w:eastAsia="Times New Roman"/>
                  <w:color w:val="000000"/>
                  <w:sz w:val="22"/>
                  <w:szCs w:val="22"/>
                </w:rPr>
                <w:t>specificity</w:t>
              </w:r>
            </w:ins>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68F7B05" w14:textId="77777777" w:rsidR="007D29DB" w:rsidRPr="007D29DB" w:rsidRDefault="007D29DB" w:rsidP="00C660FF">
            <w:pPr>
              <w:jc w:val="center"/>
              <w:rPr>
                <w:ins w:id="245" w:author="Hamidreza Ahady Dolatsara" w:date="2018-08-20T16:51:00Z"/>
                <w:rFonts w:eastAsia="Times New Roman"/>
                <w:color w:val="000000"/>
                <w:sz w:val="22"/>
                <w:szCs w:val="22"/>
              </w:rPr>
            </w:pPr>
            <w:proofErr w:type="spellStart"/>
            <w:ins w:id="246" w:author="Hamidreza Ahady Dolatsara" w:date="2018-08-20T16:51:00Z">
              <w:r w:rsidRPr="007D29DB">
                <w:rPr>
                  <w:rFonts w:eastAsia="Times New Roman"/>
                  <w:color w:val="000000"/>
                  <w:sz w:val="22"/>
                  <w:szCs w:val="22"/>
                </w:rPr>
                <w:t>auc</w:t>
              </w:r>
              <w:proofErr w:type="spellEnd"/>
            </w:ins>
          </w:p>
        </w:tc>
      </w:tr>
      <w:tr w:rsidR="007D29DB" w:rsidRPr="007D29DB" w14:paraId="3768B292" w14:textId="77777777" w:rsidTr="00C660FF">
        <w:trPr>
          <w:trHeight w:val="300"/>
          <w:ins w:id="247" w:author="Hamidreza Ahady Dolatsara" w:date="2018-08-20T16:51:00Z"/>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097B4" w14:textId="2D3D7DA7" w:rsidR="007D29DB" w:rsidRPr="007D29DB" w:rsidRDefault="004C319B" w:rsidP="00C660FF">
            <w:pPr>
              <w:rPr>
                <w:ins w:id="248" w:author="Hamidreza Ahady Dolatsara" w:date="2018-08-20T16:51:00Z"/>
                <w:rFonts w:eastAsia="Times New Roman"/>
                <w:color w:val="000000"/>
                <w:sz w:val="22"/>
                <w:szCs w:val="22"/>
              </w:rPr>
            </w:pPr>
            <w:ins w:id="249" w:author="Hamidreza Ahady Dolatsara" w:date="2018-08-20T17:34:00Z">
              <w:r w:rsidRPr="00AE747F">
                <w:rPr>
                  <w:color w:val="000000"/>
                  <w:sz w:val="22"/>
                  <w:szCs w:val="22"/>
                </w:rPr>
                <w:t>time standard deviation</w:t>
              </w:r>
            </w:ins>
          </w:p>
        </w:tc>
        <w:tc>
          <w:tcPr>
            <w:tcW w:w="998" w:type="dxa"/>
            <w:tcBorders>
              <w:top w:val="nil"/>
              <w:left w:val="nil"/>
              <w:bottom w:val="single" w:sz="4" w:space="0" w:color="auto"/>
              <w:right w:val="single" w:sz="4" w:space="0" w:color="auto"/>
            </w:tcBorders>
            <w:shd w:val="clear" w:color="auto" w:fill="auto"/>
            <w:noWrap/>
            <w:vAlign w:val="center"/>
            <w:hideMark/>
          </w:tcPr>
          <w:p w14:paraId="2C189C19" w14:textId="77777777" w:rsidR="007D29DB" w:rsidRPr="007D29DB" w:rsidRDefault="007D29DB" w:rsidP="00C660FF">
            <w:pPr>
              <w:jc w:val="center"/>
              <w:rPr>
                <w:ins w:id="250" w:author="Hamidreza Ahady Dolatsara" w:date="2018-08-20T16:51:00Z"/>
                <w:rFonts w:eastAsia="Times New Roman"/>
                <w:color w:val="000000"/>
                <w:sz w:val="20"/>
                <w:szCs w:val="20"/>
              </w:rPr>
            </w:pPr>
            <w:ins w:id="251" w:author="Hamidreza Ahady Dolatsara" w:date="2018-08-20T16:51:00Z">
              <w:r w:rsidRPr="007D29DB">
                <w:rPr>
                  <w:rFonts w:eastAsia="Times New Roman"/>
                  <w:color w:val="000000"/>
                  <w:sz w:val="20"/>
                  <w:szCs w:val="20"/>
                </w:rPr>
                <w:t>56.7%</w:t>
              </w:r>
            </w:ins>
          </w:p>
        </w:tc>
        <w:tc>
          <w:tcPr>
            <w:tcW w:w="1121" w:type="dxa"/>
            <w:tcBorders>
              <w:top w:val="nil"/>
              <w:left w:val="nil"/>
              <w:bottom w:val="single" w:sz="4" w:space="0" w:color="auto"/>
              <w:right w:val="single" w:sz="4" w:space="0" w:color="auto"/>
            </w:tcBorders>
            <w:shd w:val="clear" w:color="auto" w:fill="auto"/>
            <w:noWrap/>
            <w:vAlign w:val="center"/>
            <w:hideMark/>
          </w:tcPr>
          <w:p w14:paraId="47293E67" w14:textId="77777777" w:rsidR="007D29DB" w:rsidRPr="007D29DB" w:rsidRDefault="007D29DB" w:rsidP="00C660FF">
            <w:pPr>
              <w:jc w:val="center"/>
              <w:rPr>
                <w:ins w:id="252" w:author="Hamidreza Ahady Dolatsara" w:date="2018-08-20T16:51:00Z"/>
                <w:rFonts w:eastAsia="Times New Roman"/>
                <w:color w:val="000000"/>
                <w:sz w:val="20"/>
                <w:szCs w:val="20"/>
              </w:rPr>
            </w:pPr>
            <w:ins w:id="253" w:author="Hamidreza Ahady Dolatsara" w:date="2018-08-20T16:51:00Z">
              <w:r w:rsidRPr="007D29DB">
                <w:rPr>
                  <w:rFonts w:eastAsia="Times New Roman"/>
                  <w:color w:val="000000"/>
                  <w:sz w:val="20"/>
                  <w:szCs w:val="20"/>
                </w:rPr>
                <w:t>0.0%</w:t>
              </w:r>
            </w:ins>
          </w:p>
        </w:tc>
        <w:tc>
          <w:tcPr>
            <w:tcW w:w="1133" w:type="dxa"/>
            <w:tcBorders>
              <w:top w:val="nil"/>
              <w:left w:val="nil"/>
              <w:bottom w:val="single" w:sz="4" w:space="0" w:color="auto"/>
              <w:right w:val="single" w:sz="4" w:space="0" w:color="auto"/>
            </w:tcBorders>
            <w:shd w:val="clear" w:color="auto" w:fill="auto"/>
            <w:noWrap/>
            <w:vAlign w:val="center"/>
            <w:hideMark/>
          </w:tcPr>
          <w:p w14:paraId="144BCEA9" w14:textId="77777777" w:rsidR="007D29DB" w:rsidRPr="007D29DB" w:rsidRDefault="007D29DB" w:rsidP="00C660FF">
            <w:pPr>
              <w:jc w:val="center"/>
              <w:rPr>
                <w:ins w:id="254" w:author="Hamidreza Ahady Dolatsara" w:date="2018-08-20T16:51:00Z"/>
                <w:rFonts w:eastAsia="Times New Roman"/>
                <w:color w:val="000000"/>
                <w:sz w:val="20"/>
                <w:szCs w:val="20"/>
              </w:rPr>
            </w:pPr>
            <w:ins w:id="255" w:author="Hamidreza Ahady Dolatsara" w:date="2018-08-20T16:51:00Z">
              <w:r w:rsidRPr="007D29DB">
                <w:rPr>
                  <w:rFonts w:eastAsia="Times New Roman"/>
                  <w:color w:val="000000"/>
                  <w:sz w:val="20"/>
                  <w:szCs w:val="20"/>
                </w:rPr>
                <w:t>77.3%</w:t>
              </w:r>
            </w:ins>
          </w:p>
        </w:tc>
        <w:tc>
          <w:tcPr>
            <w:tcW w:w="1060" w:type="dxa"/>
            <w:tcBorders>
              <w:top w:val="nil"/>
              <w:left w:val="nil"/>
              <w:bottom w:val="single" w:sz="4" w:space="0" w:color="auto"/>
              <w:right w:val="single" w:sz="4" w:space="0" w:color="auto"/>
            </w:tcBorders>
            <w:shd w:val="clear" w:color="auto" w:fill="auto"/>
            <w:noWrap/>
            <w:vAlign w:val="center"/>
            <w:hideMark/>
          </w:tcPr>
          <w:p w14:paraId="3B43E9AF" w14:textId="77777777" w:rsidR="007D29DB" w:rsidRPr="007D29DB" w:rsidRDefault="007D29DB" w:rsidP="00C660FF">
            <w:pPr>
              <w:jc w:val="center"/>
              <w:rPr>
                <w:ins w:id="256" w:author="Hamidreza Ahady Dolatsara" w:date="2018-08-20T16:51:00Z"/>
                <w:rFonts w:eastAsia="Times New Roman"/>
                <w:color w:val="000000"/>
                <w:sz w:val="20"/>
                <w:szCs w:val="20"/>
              </w:rPr>
            </w:pPr>
            <w:ins w:id="257" w:author="Hamidreza Ahady Dolatsara" w:date="2018-08-20T16:51:00Z">
              <w:r w:rsidRPr="007D29DB">
                <w:rPr>
                  <w:rFonts w:eastAsia="Times New Roman"/>
                  <w:color w:val="000000"/>
                  <w:sz w:val="20"/>
                  <w:szCs w:val="20"/>
                </w:rPr>
                <w:t>86.4%</w:t>
              </w:r>
            </w:ins>
          </w:p>
        </w:tc>
      </w:tr>
      <w:tr w:rsidR="007D29DB" w:rsidRPr="007D29DB" w14:paraId="71A29E8C" w14:textId="77777777" w:rsidTr="00C660FF">
        <w:trPr>
          <w:trHeight w:val="300"/>
          <w:ins w:id="258" w:author="Hamidreza Ahady Dolatsara" w:date="2018-08-20T16:51:00Z"/>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46975644" w14:textId="77777777" w:rsidR="007D29DB" w:rsidRPr="007D29DB" w:rsidRDefault="007D29DB" w:rsidP="00C660FF">
            <w:pPr>
              <w:rPr>
                <w:ins w:id="259" w:author="Hamidreza Ahady Dolatsara" w:date="2018-08-20T16:51:00Z"/>
                <w:rFonts w:eastAsia="Times New Roman"/>
                <w:color w:val="000000"/>
                <w:sz w:val="22"/>
                <w:szCs w:val="22"/>
              </w:rPr>
            </w:pPr>
            <w:ins w:id="260" w:author="Hamidreza Ahady Dolatsara" w:date="2018-08-20T16:51:00Z">
              <w:r w:rsidRPr="007D29DB">
                <w:rPr>
                  <w:rFonts w:eastAsia="Times New Roman"/>
                  <w:color w:val="000000"/>
                  <w:sz w:val="22"/>
                  <w:szCs w:val="22"/>
                </w:rPr>
                <w:t>distance standard deviation</w:t>
              </w:r>
            </w:ins>
          </w:p>
        </w:tc>
        <w:tc>
          <w:tcPr>
            <w:tcW w:w="998" w:type="dxa"/>
            <w:tcBorders>
              <w:top w:val="nil"/>
              <w:left w:val="nil"/>
              <w:bottom w:val="single" w:sz="4" w:space="0" w:color="auto"/>
              <w:right w:val="single" w:sz="4" w:space="0" w:color="auto"/>
            </w:tcBorders>
            <w:shd w:val="clear" w:color="auto" w:fill="auto"/>
            <w:noWrap/>
            <w:vAlign w:val="center"/>
            <w:hideMark/>
          </w:tcPr>
          <w:p w14:paraId="36D556A1" w14:textId="77777777" w:rsidR="007D29DB" w:rsidRPr="007D29DB" w:rsidRDefault="007D29DB" w:rsidP="00C660FF">
            <w:pPr>
              <w:jc w:val="center"/>
              <w:rPr>
                <w:ins w:id="261" w:author="Hamidreza Ahady Dolatsara" w:date="2018-08-20T16:51:00Z"/>
                <w:rFonts w:eastAsia="Times New Roman"/>
                <w:color w:val="000000"/>
                <w:sz w:val="20"/>
                <w:szCs w:val="20"/>
              </w:rPr>
            </w:pPr>
            <w:ins w:id="262" w:author="Hamidreza Ahady Dolatsara" w:date="2018-08-20T16:51:00Z">
              <w:r w:rsidRPr="007D29DB">
                <w:rPr>
                  <w:rFonts w:eastAsia="Times New Roman"/>
                  <w:color w:val="000000"/>
                  <w:sz w:val="20"/>
                  <w:szCs w:val="20"/>
                </w:rPr>
                <w:t>31.7%</w:t>
              </w:r>
            </w:ins>
          </w:p>
        </w:tc>
        <w:tc>
          <w:tcPr>
            <w:tcW w:w="1121" w:type="dxa"/>
            <w:tcBorders>
              <w:top w:val="nil"/>
              <w:left w:val="nil"/>
              <w:bottom w:val="single" w:sz="4" w:space="0" w:color="auto"/>
              <w:right w:val="single" w:sz="4" w:space="0" w:color="auto"/>
            </w:tcBorders>
            <w:shd w:val="clear" w:color="auto" w:fill="auto"/>
            <w:noWrap/>
            <w:vAlign w:val="center"/>
            <w:hideMark/>
          </w:tcPr>
          <w:p w14:paraId="316935DB" w14:textId="77777777" w:rsidR="007D29DB" w:rsidRPr="007D29DB" w:rsidRDefault="007D29DB" w:rsidP="00C660FF">
            <w:pPr>
              <w:jc w:val="center"/>
              <w:rPr>
                <w:ins w:id="263" w:author="Hamidreza Ahady Dolatsara" w:date="2018-08-20T16:51:00Z"/>
                <w:rFonts w:eastAsia="Times New Roman"/>
                <w:color w:val="000000"/>
                <w:sz w:val="20"/>
                <w:szCs w:val="20"/>
              </w:rPr>
            </w:pPr>
            <w:ins w:id="264" w:author="Hamidreza Ahady Dolatsara" w:date="2018-08-20T16:51:00Z">
              <w:r w:rsidRPr="007D29DB">
                <w:rPr>
                  <w:rFonts w:eastAsia="Times New Roman"/>
                  <w:color w:val="000000"/>
                  <w:sz w:val="20"/>
                  <w:szCs w:val="20"/>
                </w:rPr>
                <w:t>43.8%</w:t>
              </w:r>
            </w:ins>
          </w:p>
        </w:tc>
        <w:tc>
          <w:tcPr>
            <w:tcW w:w="1133" w:type="dxa"/>
            <w:tcBorders>
              <w:top w:val="nil"/>
              <w:left w:val="nil"/>
              <w:bottom w:val="single" w:sz="4" w:space="0" w:color="auto"/>
              <w:right w:val="single" w:sz="4" w:space="0" w:color="auto"/>
            </w:tcBorders>
            <w:shd w:val="clear" w:color="auto" w:fill="auto"/>
            <w:noWrap/>
            <w:vAlign w:val="center"/>
            <w:hideMark/>
          </w:tcPr>
          <w:p w14:paraId="2C43E475" w14:textId="77777777" w:rsidR="007D29DB" w:rsidRPr="007D29DB" w:rsidRDefault="007D29DB" w:rsidP="00C660FF">
            <w:pPr>
              <w:jc w:val="center"/>
              <w:rPr>
                <w:ins w:id="265" w:author="Hamidreza Ahady Dolatsara" w:date="2018-08-20T16:51:00Z"/>
                <w:rFonts w:eastAsia="Times New Roman"/>
                <w:color w:val="000000"/>
                <w:sz w:val="20"/>
                <w:szCs w:val="20"/>
              </w:rPr>
            </w:pPr>
            <w:ins w:id="266" w:author="Hamidreza Ahady Dolatsara" w:date="2018-08-20T16:51:00Z">
              <w:r w:rsidRPr="007D29DB">
                <w:rPr>
                  <w:rFonts w:eastAsia="Times New Roman"/>
                  <w:color w:val="000000"/>
                  <w:sz w:val="20"/>
                  <w:szCs w:val="20"/>
                </w:rPr>
                <w:t>17.9%</w:t>
              </w:r>
            </w:ins>
          </w:p>
        </w:tc>
        <w:tc>
          <w:tcPr>
            <w:tcW w:w="1060" w:type="dxa"/>
            <w:tcBorders>
              <w:top w:val="nil"/>
              <w:left w:val="nil"/>
              <w:bottom w:val="single" w:sz="4" w:space="0" w:color="auto"/>
              <w:right w:val="single" w:sz="4" w:space="0" w:color="auto"/>
            </w:tcBorders>
            <w:shd w:val="clear" w:color="auto" w:fill="auto"/>
            <w:noWrap/>
            <w:vAlign w:val="center"/>
            <w:hideMark/>
          </w:tcPr>
          <w:p w14:paraId="43A0246F" w14:textId="77777777" w:rsidR="007D29DB" w:rsidRPr="007D29DB" w:rsidRDefault="007D29DB" w:rsidP="00C660FF">
            <w:pPr>
              <w:jc w:val="center"/>
              <w:rPr>
                <w:ins w:id="267" w:author="Hamidreza Ahady Dolatsara" w:date="2018-08-20T16:51:00Z"/>
                <w:rFonts w:eastAsia="Times New Roman"/>
                <w:color w:val="000000"/>
                <w:sz w:val="20"/>
                <w:szCs w:val="20"/>
              </w:rPr>
            </w:pPr>
            <w:ins w:id="268" w:author="Hamidreza Ahady Dolatsara" w:date="2018-08-20T16:51:00Z">
              <w:r w:rsidRPr="007D29DB">
                <w:rPr>
                  <w:rFonts w:eastAsia="Times New Roman"/>
                  <w:color w:val="000000"/>
                  <w:sz w:val="20"/>
                  <w:szCs w:val="20"/>
                </w:rPr>
                <w:t>80.8%</w:t>
              </w:r>
            </w:ins>
          </w:p>
        </w:tc>
      </w:tr>
      <w:tr w:rsidR="007D29DB" w:rsidRPr="007D29DB" w14:paraId="147908BE" w14:textId="77777777" w:rsidTr="00C660FF">
        <w:trPr>
          <w:trHeight w:val="300"/>
          <w:ins w:id="269" w:author="Hamidreza Ahady Dolatsara" w:date="2018-08-20T16:51:00Z"/>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06A9541A" w14:textId="77777777" w:rsidR="007D29DB" w:rsidRPr="007D29DB" w:rsidRDefault="007D29DB" w:rsidP="00C660FF">
            <w:pPr>
              <w:rPr>
                <w:ins w:id="270" w:author="Hamidreza Ahady Dolatsara" w:date="2018-08-20T16:51:00Z"/>
                <w:rFonts w:eastAsia="Times New Roman"/>
                <w:color w:val="000000"/>
                <w:sz w:val="22"/>
                <w:szCs w:val="22"/>
              </w:rPr>
            </w:pPr>
            <w:ins w:id="271" w:author="Hamidreza Ahady Dolatsara" w:date="2018-08-20T16:51:00Z">
              <w:r w:rsidRPr="007D29DB">
                <w:rPr>
                  <w:rFonts w:eastAsia="Times New Roman"/>
                  <w:color w:val="000000"/>
                  <w:sz w:val="22"/>
                  <w:szCs w:val="22"/>
                </w:rPr>
                <w:t>peak jerk mean</w:t>
              </w:r>
            </w:ins>
          </w:p>
        </w:tc>
        <w:tc>
          <w:tcPr>
            <w:tcW w:w="998" w:type="dxa"/>
            <w:tcBorders>
              <w:top w:val="nil"/>
              <w:left w:val="nil"/>
              <w:bottom w:val="single" w:sz="4" w:space="0" w:color="auto"/>
              <w:right w:val="single" w:sz="4" w:space="0" w:color="auto"/>
            </w:tcBorders>
            <w:shd w:val="clear" w:color="auto" w:fill="auto"/>
            <w:noWrap/>
            <w:vAlign w:val="center"/>
            <w:hideMark/>
          </w:tcPr>
          <w:p w14:paraId="290C2B02" w14:textId="77777777" w:rsidR="007D29DB" w:rsidRPr="007D29DB" w:rsidRDefault="007D29DB" w:rsidP="00C660FF">
            <w:pPr>
              <w:jc w:val="center"/>
              <w:rPr>
                <w:ins w:id="272" w:author="Hamidreza Ahady Dolatsara" w:date="2018-08-20T16:51:00Z"/>
                <w:rFonts w:eastAsia="Times New Roman"/>
                <w:color w:val="000000"/>
                <w:sz w:val="20"/>
                <w:szCs w:val="20"/>
              </w:rPr>
            </w:pPr>
            <w:ins w:id="273" w:author="Hamidreza Ahady Dolatsara" w:date="2018-08-20T16:51:00Z">
              <w:r w:rsidRPr="007D29DB">
                <w:rPr>
                  <w:rFonts w:eastAsia="Times New Roman"/>
                  <w:color w:val="000000"/>
                  <w:sz w:val="20"/>
                  <w:szCs w:val="20"/>
                </w:rPr>
                <w:t>53.3%</w:t>
              </w:r>
            </w:ins>
          </w:p>
        </w:tc>
        <w:tc>
          <w:tcPr>
            <w:tcW w:w="1121" w:type="dxa"/>
            <w:tcBorders>
              <w:top w:val="nil"/>
              <w:left w:val="nil"/>
              <w:bottom w:val="single" w:sz="4" w:space="0" w:color="auto"/>
              <w:right w:val="single" w:sz="4" w:space="0" w:color="auto"/>
            </w:tcBorders>
            <w:shd w:val="clear" w:color="auto" w:fill="auto"/>
            <w:noWrap/>
            <w:vAlign w:val="center"/>
            <w:hideMark/>
          </w:tcPr>
          <w:p w14:paraId="52DAC318" w14:textId="77777777" w:rsidR="007D29DB" w:rsidRPr="007D29DB" w:rsidRDefault="007D29DB" w:rsidP="00C660FF">
            <w:pPr>
              <w:jc w:val="center"/>
              <w:rPr>
                <w:ins w:id="274" w:author="Hamidreza Ahady Dolatsara" w:date="2018-08-20T16:51:00Z"/>
                <w:rFonts w:eastAsia="Times New Roman"/>
                <w:color w:val="000000"/>
                <w:sz w:val="20"/>
                <w:szCs w:val="20"/>
              </w:rPr>
            </w:pPr>
            <w:ins w:id="275" w:author="Hamidreza Ahady Dolatsara" w:date="2018-08-20T16:51:00Z">
              <w:r w:rsidRPr="007D29DB">
                <w:rPr>
                  <w:rFonts w:eastAsia="Times New Roman"/>
                  <w:color w:val="000000"/>
                  <w:sz w:val="20"/>
                  <w:szCs w:val="20"/>
                </w:rPr>
                <w:t>5.0%</w:t>
              </w:r>
            </w:ins>
          </w:p>
        </w:tc>
        <w:tc>
          <w:tcPr>
            <w:tcW w:w="1133" w:type="dxa"/>
            <w:tcBorders>
              <w:top w:val="nil"/>
              <w:left w:val="nil"/>
              <w:bottom w:val="single" w:sz="4" w:space="0" w:color="auto"/>
              <w:right w:val="single" w:sz="4" w:space="0" w:color="auto"/>
            </w:tcBorders>
            <w:shd w:val="clear" w:color="auto" w:fill="auto"/>
            <w:noWrap/>
            <w:vAlign w:val="center"/>
            <w:hideMark/>
          </w:tcPr>
          <w:p w14:paraId="2D7B419E" w14:textId="77777777" w:rsidR="007D29DB" w:rsidRPr="007D29DB" w:rsidRDefault="007D29DB" w:rsidP="00C660FF">
            <w:pPr>
              <w:jc w:val="center"/>
              <w:rPr>
                <w:ins w:id="276" w:author="Hamidreza Ahady Dolatsara" w:date="2018-08-20T16:51:00Z"/>
                <w:rFonts w:eastAsia="Times New Roman"/>
                <w:color w:val="000000"/>
                <w:sz w:val="20"/>
                <w:szCs w:val="20"/>
              </w:rPr>
            </w:pPr>
            <w:ins w:id="277" w:author="Hamidreza Ahady Dolatsara" w:date="2018-08-20T16:51:00Z">
              <w:r w:rsidRPr="007D29DB">
                <w:rPr>
                  <w:rFonts w:eastAsia="Times New Roman"/>
                  <w:color w:val="000000"/>
                  <w:sz w:val="20"/>
                  <w:szCs w:val="20"/>
                </w:rPr>
                <w:t>77.5%</w:t>
              </w:r>
            </w:ins>
          </w:p>
        </w:tc>
        <w:tc>
          <w:tcPr>
            <w:tcW w:w="1060" w:type="dxa"/>
            <w:tcBorders>
              <w:top w:val="nil"/>
              <w:left w:val="nil"/>
              <w:bottom w:val="single" w:sz="4" w:space="0" w:color="auto"/>
              <w:right w:val="single" w:sz="4" w:space="0" w:color="auto"/>
            </w:tcBorders>
            <w:shd w:val="clear" w:color="auto" w:fill="auto"/>
            <w:noWrap/>
            <w:vAlign w:val="center"/>
            <w:hideMark/>
          </w:tcPr>
          <w:p w14:paraId="6C911254" w14:textId="77777777" w:rsidR="007D29DB" w:rsidRPr="007D29DB" w:rsidRDefault="007D29DB" w:rsidP="00C660FF">
            <w:pPr>
              <w:jc w:val="center"/>
              <w:rPr>
                <w:ins w:id="278" w:author="Hamidreza Ahady Dolatsara" w:date="2018-08-20T16:51:00Z"/>
                <w:rFonts w:eastAsia="Times New Roman"/>
                <w:color w:val="000000"/>
                <w:sz w:val="20"/>
                <w:szCs w:val="20"/>
              </w:rPr>
            </w:pPr>
            <w:ins w:id="279" w:author="Hamidreza Ahady Dolatsara" w:date="2018-08-20T16:51:00Z">
              <w:r w:rsidRPr="007D29DB">
                <w:rPr>
                  <w:rFonts w:eastAsia="Times New Roman"/>
                  <w:color w:val="000000"/>
                  <w:sz w:val="20"/>
                  <w:szCs w:val="20"/>
                </w:rPr>
                <w:t>77.0%</w:t>
              </w:r>
            </w:ins>
          </w:p>
        </w:tc>
      </w:tr>
      <w:tr w:rsidR="007D29DB" w:rsidRPr="007D29DB" w14:paraId="62BBC821" w14:textId="77777777" w:rsidTr="00C660FF">
        <w:trPr>
          <w:trHeight w:val="300"/>
          <w:ins w:id="280" w:author="Hamidreza Ahady Dolatsara" w:date="2018-08-20T16:51:00Z"/>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02512DFB" w14:textId="77777777" w:rsidR="007D29DB" w:rsidRPr="007D29DB" w:rsidRDefault="007D29DB" w:rsidP="00C660FF">
            <w:pPr>
              <w:rPr>
                <w:ins w:id="281" w:author="Hamidreza Ahady Dolatsara" w:date="2018-08-20T16:51:00Z"/>
                <w:rFonts w:eastAsia="Times New Roman"/>
                <w:color w:val="000000"/>
                <w:sz w:val="22"/>
                <w:szCs w:val="22"/>
              </w:rPr>
            </w:pPr>
            <w:ins w:id="282" w:author="Hamidreza Ahady Dolatsara" w:date="2018-08-20T16:51:00Z">
              <w:r w:rsidRPr="007D29DB">
                <w:rPr>
                  <w:rFonts w:eastAsia="Times New Roman"/>
                  <w:color w:val="000000"/>
                  <w:sz w:val="22"/>
                  <w:szCs w:val="22"/>
                </w:rPr>
                <w:t>angle back bent mean</w:t>
              </w:r>
            </w:ins>
          </w:p>
        </w:tc>
        <w:tc>
          <w:tcPr>
            <w:tcW w:w="998" w:type="dxa"/>
            <w:tcBorders>
              <w:top w:val="nil"/>
              <w:left w:val="nil"/>
              <w:bottom w:val="single" w:sz="4" w:space="0" w:color="auto"/>
              <w:right w:val="single" w:sz="4" w:space="0" w:color="auto"/>
            </w:tcBorders>
            <w:shd w:val="clear" w:color="auto" w:fill="auto"/>
            <w:noWrap/>
            <w:vAlign w:val="center"/>
            <w:hideMark/>
          </w:tcPr>
          <w:p w14:paraId="7F5D9833" w14:textId="77777777" w:rsidR="007D29DB" w:rsidRPr="007D29DB" w:rsidRDefault="007D29DB" w:rsidP="00C660FF">
            <w:pPr>
              <w:jc w:val="center"/>
              <w:rPr>
                <w:ins w:id="283" w:author="Hamidreza Ahady Dolatsara" w:date="2018-08-20T16:51:00Z"/>
                <w:rFonts w:eastAsia="Times New Roman"/>
                <w:color w:val="000000"/>
                <w:sz w:val="20"/>
                <w:szCs w:val="20"/>
              </w:rPr>
            </w:pPr>
            <w:ins w:id="284" w:author="Hamidreza Ahady Dolatsara" w:date="2018-08-20T16:51:00Z">
              <w:r w:rsidRPr="007D29DB">
                <w:rPr>
                  <w:rFonts w:eastAsia="Times New Roman"/>
                  <w:color w:val="000000"/>
                  <w:sz w:val="20"/>
                  <w:szCs w:val="20"/>
                </w:rPr>
                <w:t>35.0%</w:t>
              </w:r>
            </w:ins>
          </w:p>
        </w:tc>
        <w:tc>
          <w:tcPr>
            <w:tcW w:w="1121" w:type="dxa"/>
            <w:tcBorders>
              <w:top w:val="nil"/>
              <w:left w:val="nil"/>
              <w:bottom w:val="single" w:sz="4" w:space="0" w:color="auto"/>
              <w:right w:val="single" w:sz="4" w:space="0" w:color="auto"/>
            </w:tcBorders>
            <w:shd w:val="clear" w:color="auto" w:fill="auto"/>
            <w:noWrap/>
            <w:vAlign w:val="center"/>
            <w:hideMark/>
          </w:tcPr>
          <w:p w14:paraId="44A4C834" w14:textId="77777777" w:rsidR="007D29DB" w:rsidRPr="007D29DB" w:rsidRDefault="007D29DB" w:rsidP="00C660FF">
            <w:pPr>
              <w:jc w:val="center"/>
              <w:rPr>
                <w:ins w:id="285" w:author="Hamidreza Ahady Dolatsara" w:date="2018-08-20T16:51:00Z"/>
                <w:rFonts w:eastAsia="Times New Roman"/>
                <w:color w:val="000000"/>
                <w:sz w:val="20"/>
                <w:szCs w:val="20"/>
              </w:rPr>
            </w:pPr>
            <w:ins w:id="286" w:author="Hamidreza Ahady Dolatsara" w:date="2018-08-20T16:51:00Z">
              <w:r w:rsidRPr="007D29DB">
                <w:rPr>
                  <w:rFonts w:eastAsia="Times New Roman"/>
                  <w:color w:val="000000"/>
                  <w:sz w:val="20"/>
                  <w:szCs w:val="20"/>
                </w:rPr>
                <w:t>21.4%</w:t>
              </w:r>
            </w:ins>
          </w:p>
        </w:tc>
        <w:tc>
          <w:tcPr>
            <w:tcW w:w="1133" w:type="dxa"/>
            <w:tcBorders>
              <w:top w:val="nil"/>
              <w:left w:val="nil"/>
              <w:bottom w:val="single" w:sz="4" w:space="0" w:color="auto"/>
              <w:right w:val="single" w:sz="4" w:space="0" w:color="auto"/>
            </w:tcBorders>
            <w:shd w:val="clear" w:color="auto" w:fill="auto"/>
            <w:noWrap/>
            <w:vAlign w:val="center"/>
            <w:hideMark/>
          </w:tcPr>
          <w:p w14:paraId="00A13E0C" w14:textId="77777777" w:rsidR="007D29DB" w:rsidRPr="007D29DB" w:rsidRDefault="007D29DB" w:rsidP="00C660FF">
            <w:pPr>
              <w:jc w:val="center"/>
              <w:rPr>
                <w:ins w:id="287" w:author="Hamidreza Ahady Dolatsara" w:date="2018-08-20T16:51:00Z"/>
                <w:rFonts w:eastAsia="Times New Roman"/>
                <w:color w:val="000000"/>
                <w:sz w:val="20"/>
                <w:szCs w:val="20"/>
              </w:rPr>
            </w:pPr>
            <w:ins w:id="288" w:author="Hamidreza Ahady Dolatsara" w:date="2018-08-20T16:51:00Z">
              <w:r w:rsidRPr="007D29DB">
                <w:rPr>
                  <w:rFonts w:eastAsia="Times New Roman"/>
                  <w:color w:val="000000"/>
                  <w:sz w:val="20"/>
                  <w:szCs w:val="20"/>
                </w:rPr>
                <w:t>46.9%</w:t>
              </w:r>
            </w:ins>
          </w:p>
        </w:tc>
        <w:tc>
          <w:tcPr>
            <w:tcW w:w="1060" w:type="dxa"/>
            <w:tcBorders>
              <w:top w:val="nil"/>
              <w:left w:val="nil"/>
              <w:bottom w:val="single" w:sz="4" w:space="0" w:color="auto"/>
              <w:right w:val="single" w:sz="4" w:space="0" w:color="auto"/>
            </w:tcBorders>
            <w:shd w:val="clear" w:color="auto" w:fill="auto"/>
            <w:noWrap/>
            <w:vAlign w:val="center"/>
            <w:hideMark/>
          </w:tcPr>
          <w:p w14:paraId="44D60CF4" w14:textId="77777777" w:rsidR="007D29DB" w:rsidRPr="007D29DB" w:rsidRDefault="007D29DB">
            <w:pPr>
              <w:keepNext/>
              <w:jc w:val="center"/>
              <w:rPr>
                <w:ins w:id="289" w:author="Hamidreza Ahady Dolatsara" w:date="2018-08-20T16:51:00Z"/>
                <w:rFonts w:eastAsia="Times New Roman"/>
                <w:color w:val="000000"/>
                <w:sz w:val="20"/>
                <w:szCs w:val="20"/>
              </w:rPr>
              <w:pPrChange w:id="290" w:author="Hamidreza Ahady Dolatsara" w:date="2018-08-20T16:56:00Z">
                <w:pPr>
                  <w:jc w:val="center"/>
                </w:pPr>
              </w:pPrChange>
            </w:pPr>
            <w:ins w:id="291" w:author="Hamidreza Ahady Dolatsara" w:date="2018-08-20T16:51:00Z">
              <w:r w:rsidRPr="007D29DB">
                <w:rPr>
                  <w:rFonts w:eastAsia="Times New Roman"/>
                  <w:color w:val="000000"/>
                  <w:sz w:val="20"/>
                  <w:szCs w:val="20"/>
                </w:rPr>
                <w:t>71.4%</w:t>
              </w:r>
            </w:ins>
          </w:p>
        </w:tc>
      </w:tr>
    </w:tbl>
    <w:p w14:paraId="58F976F9" w14:textId="04F78FBF" w:rsidR="007D29DB" w:rsidRDefault="00BF5DF0">
      <w:pPr>
        <w:pStyle w:val="Caption"/>
        <w:rPr>
          <w:ins w:id="292" w:author="Hamidreza Ahady Dolatsara" w:date="2018-08-20T16:51:00Z"/>
          <w:rFonts w:eastAsiaTheme="minorEastAsia"/>
        </w:rPr>
        <w:pPrChange w:id="293" w:author="Hamidreza Ahady Dolatsara" w:date="2018-08-20T16:56:00Z">
          <w:pPr>
            <w:spacing w:line="480" w:lineRule="auto"/>
            <w:jc w:val="both"/>
          </w:pPr>
        </w:pPrChange>
      </w:pPr>
      <w:ins w:id="294" w:author="Hamidreza Ahady Dolatsara" w:date="2018-08-20T16:56:00Z">
        <w:r>
          <w:t xml:space="preserve">Figure </w:t>
        </w:r>
        <w:r>
          <w:fldChar w:fldCharType="begin"/>
        </w:r>
        <w:r>
          <w:instrText xml:space="preserve"> SEQ Figure \* ARABIC </w:instrText>
        </w:r>
      </w:ins>
      <w:r>
        <w:fldChar w:fldCharType="separate"/>
      </w:r>
      <w:ins w:id="295" w:author="Hamidreza Ahady Dolatsara" w:date="2018-08-20T16:56:00Z">
        <w:r>
          <w:rPr>
            <w:noProof/>
          </w:rPr>
          <w:t>6</w:t>
        </w:r>
        <w:r>
          <w:fldChar w:fldCharType="end"/>
        </w:r>
        <w:r>
          <w:t>: Average performance of machine learning algorithms in predicting clusters' labels</w:t>
        </w:r>
      </w:ins>
    </w:p>
    <w:p w14:paraId="759FD45A" w14:textId="25FB8A6D" w:rsidR="00BF5DF0" w:rsidRDefault="00BF5DF0">
      <w:pPr>
        <w:spacing w:line="480" w:lineRule="auto"/>
        <w:jc w:val="both"/>
        <w:rPr>
          <w:ins w:id="296" w:author="Hamidreza Ahady Dolatsara" w:date="2018-08-20T16:56:00Z"/>
          <w:rFonts w:eastAsiaTheme="minorEastAsia"/>
        </w:rPr>
      </w:pPr>
      <w:ins w:id="297" w:author="Hamidreza Ahady Dolatsara" w:date="2018-08-20T16:56:00Z">
        <w:r>
          <w:rPr>
            <w:rFonts w:eastAsiaTheme="minorEastAsia"/>
          </w:rPr>
          <w:t xml:space="preserve">The performance of algorithms is fairly low. </w:t>
        </w:r>
      </w:ins>
      <w:ins w:id="298" w:author="Hamidreza Ahady Dolatsara" w:date="2018-08-20T16:58:00Z">
        <w:r>
          <w:rPr>
            <w:rFonts w:eastAsiaTheme="minorEastAsia"/>
          </w:rPr>
          <w:t>For improving the predictive performance, the outcome of the models is fed into RF model using the stacking approach.</w:t>
        </w:r>
      </w:ins>
    </w:p>
    <w:p w14:paraId="675A534E" w14:textId="5A0B3EA5" w:rsidR="007D29DB" w:rsidRDefault="00BF5DF0">
      <w:pPr>
        <w:spacing w:line="480" w:lineRule="auto"/>
        <w:jc w:val="both"/>
        <w:rPr>
          <w:ins w:id="299" w:author="Hamidreza Ahady Dolatsara" w:date="2018-08-20T16:39:00Z"/>
          <w:rFonts w:eastAsiaTheme="minorEastAsia"/>
        </w:rPr>
      </w:pPr>
      <w:ins w:id="300" w:author="Hamidreza Ahady Dolatsara" w:date="2018-08-20T17:01:00Z">
        <w:r>
          <w:rPr>
            <w:rFonts w:eastAsiaTheme="minorEastAsia"/>
          </w:rPr>
          <w:t>LOOCV is adopted and each time 14 subjects</w:t>
        </w:r>
      </w:ins>
      <w:ins w:id="301" w:author="Hamidreza Ahady Dolatsara" w:date="2018-08-20T17:02:00Z">
        <w:r>
          <w:rPr>
            <w:rFonts w:eastAsiaTheme="minorEastAsia"/>
          </w:rPr>
          <w:t xml:space="preserve"> are considered as training set to predict another subjects. The RF model could predict labels of each subject, </w:t>
        </w:r>
      </w:ins>
      <w:ins w:id="302" w:author="Hamidreza Ahady Dolatsara" w:date="2018-08-20T17:03:00Z">
        <w:r>
          <w:rPr>
            <w:rFonts w:eastAsiaTheme="minorEastAsia"/>
          </w:rPr>
          <w:t>correctly</w:t>
        </w:r>
      </w:ins>
      <w:ins w:id="303" w:author="Hamidreza Ahady Dolatsara" w:date="2018-08-20T17:02:00Z">
        <w:r>
          <w:rPr>
            <w:rFonts w:eastAsiaTheme="minorEastAsia"/>
          </w:rPr>
          <w:t>.</w:t>
        </w:r>
      </w:ins>
      <w:ins w:id="304" w:author="Hamidreza Ahady Dolatsara" w:date="2018-08-20T17:03:00Z">
        <w:r>
          <w:rPr>
            <w:rFonts w:eastAsiaTheme="minorEastAsia"/>
          </w:rPr>
          <w:t xml:space="preserve"> Therefore, 100 percent accuracy achieved.</w:t>
        </w:r>
      </w:ins>
    </w:p>
    <w:p w14:paraId="5AF38E46" w14:textId="4CA609BE" w:rsidR="007D29DB" w:rsidRDefault="007D29DB">
      <w:pPr>
        <w:spacing w:line="480" w:lineRule="auto"/>
        <w:jc w:val="both"/>
        <w:rPr>
          <w:ins w:id="305" w:author="Hamidreza Ahady Dolatsara" w:date="2018-08-20T16:39:00Z"/>
          <w:rFonts w:eastAsiaTheme="minorEastAsia"/>
        </w:rPr>
      </w:pPr>
    </w:p>
    <w:p w14:paraId="2A106DC6" w14:textId="3ADF94F9" w:rsidR="00171389" w:rsidRDefault="00171389">
      <w:pPr>
        <w:jc w:val="both"/>
        <w:rPr>
          <w:ins w:id="306" w:author="Hamidreza Ahady Dolatsara" w:date="2018-08-20T17:09:00Z"/>
          <w:rFonts w:eastAsiaTheme="minorEastAsia"/>
          <w:b/>
          <w:sz w:val="28"/>
          <w:szCs w:val="22"/>
        </w:rPr>
      </w:pPr>
      <w:ins w:id="307" w:author="Hamidreza Ahady Dolatsara" w:date="2018-08-20T17:09:00Z">
        <w:r>
          <w:rPr>
            <w:rFonts w:eastAsiaTheme="minorEastAsia"/>
            <w:b/>
            <w:sz w:val="28"/>
            <w:szCs w:val="22"/>
          </w:rPr>
          <w:lastRenderedPageBreak/>
          <w:t>Discussion</w:t>
        </w:r>
        <w:r w:rsidRPr="00077065">
          <w:rPr>
            <w:rFonts w:eastAsiaTheme="minorEastAsia"/>
            <w:b/>
            <w:sz w:val="28"/>
            <w:szCs w:val="22"/>
          </w:rPr>
          <w:t xml:space="preserve"> </w:t>
        </w:r>
      </w:ins>
    </w:p>
    <w:p w14:paraId="53500C30" w14:textId="77777777" w:rsidR="00171389" w:rsidRPr="00077065" w:rsidRDefault="00171389" w:rsidP="00171389">
      <w:pPr>
        <w:jc w:val="both"/>
        <w:rPr>
          <w:ins w:id="308" w:author="Hamidreza Ahady Dolatsara" w:date="2018-08-20T17:09:00Z"/>
          <w:rFonts w:eastAsiaTheme="minorEastAsia"/>
          <w:b/>
          <w:sz w:val="28"/>
          <w:szCs w:val="22"/>
        </w:rPr>
      </w:pPr>
    </w:p>
    <w:p w14:paraId="18D09099" w14:textId="017BEFA4" w:rsidR="007D29DB" w:rsidRDefault="00171389">
      <w:pPr>
        <w:spacing w:line="480" w:lineRule="auto"/>
        <w:jc w:val="both"/>
        <w:rPr>
          <w:ins w:id="309" w:author="Hamidreza Ahady Dolatsara" w:date="2018-08-20T16:39:00Z"/>
          <w:rFonts w:eastAsiaTheme="minorEastAsia"/>
        </w:rPr>
      </w:pPr>
      <w:ins w:id="310" w:author="Hamidreza Ahady Dolatsara" w:date="2018-08-20T17:09:00Z">
        <w:r>
          <w:rPr>
            <w:rFonts w:eastAsiaTheme="minorEastAsia"/>
          </w:rPr>
          <w:t xml:space="preserve">This study </w:t>
        </w:r>
      </w:ins>
      <w:ins w:id="311" w:author="Hamidreza Ahady Dolatsara" w:date="2018-08-20T17:13:00Z">
        <w:r w:rsidR="008F4F0D">
          <w:rPr>
            <w:rFonts w:eastAsiaTheme="minorEastAsia"/>
          </w:rPr>
          <w:t xml:space="preserve">introduces an approach for understanding employees’ </w:t>
        </w:r>
      </w:ins>
      <w:ins w:id="312" w:author="Hamidreza Ahady Dolatsara" w:date="2018-08-20T17:15:00Z">
        <w:r w:rsidR="008F4F0D">
          <w:rPr>
            <w:rFonts w:eastAsiaTheme="minorEastAsia"/>
          </w:rPr>
          <w:t>tolerance based on their fatig</w:t>
        </w:r>
        <w:r w:rsidR="001427FB">
          <w:rPr>
            <w:rFonts w:eastAsiaTheme="minorEastAsia"/>
          </w:rPr>
          <w:t>ue levels during the work time.</w:t>
        </w:r>
      </w:ins>
      <w:ins w:id="313" w:author="Hamidreza Ahady Dolatsara" w:date="2018-08-20T17:18:00Z">
        <w:r w:rsidR="001427FB">
          <w:rPr>
            <w:rFonts w:eastAsiaTheme="minorEastAsia"/>
          </w:rPr>
          <w:t xml:space="preserve"> The </w:t>
        </w:r>
      </w:ins>
      <w:ins w:id="314" w:author="Hamidreza Ahady Dolatsara" w:date="2018-08-20T18:18:00Z">
        <w:r w:rsidR="000936B1">
          <w:rPr>
            <w:rFonts w:eastAsiaTheme="minorEastAsia"/>
          </w:rPr>
          <w:t>intuitive</w:t>
        </w:r>
      </w:ins>
      <w:ins w:id="315" w:author="Hamidreza Ahady Dolatsara" w:date="2018-08-20T17:18:00Z">
        <w:r w:rsidR="001427FB">
          <w:rPr>
            <w:rFonts w:eastAsiaTheme="minorEastAsia"/>
          </w:rPr>
          <w:t xml:space="preserve"> approach is </w:t>
        </w:r>
      </w:ins>
      <w:ins w:id="316" w:author="Hamidreza Ahady Dolatsara" w:date="2018-08-20T17:19:00Z">
        <w:r w:rsidR="001427FB">
          <w:rPr>
            <w:rFonts w:eastAsiaTheme="minorEastAsia"/>
          </w:rPr>
          <w:t>interrupting employees’ work</w:t>
        </w:r>
      </w:ins>
      <w:ins w:id="317" w:author="Hamidreza Ahady Dolatsara" w:date="2018-08-20T17:24:00Z">
        <w:r w:rsidR="001427FB">
          <w:rPr>
            <w:rFonts w:eastAsiaTheme="minorEastAsia"/>
          </w:rPr>
          <w:t>s</w:t>
        </w:r>
      </w:ins>
      <w:ins w:id="318" w:author="Hamidreza Ahady Dolatsara" w:date="2018-08-20T17:19:00Z">
        <w:r w:rsidR="001427FB">
          <w:rPr>
            <w:rFonts w:eastAsiaTheme="minorEastAsia"/>
          </w:rPr>
          <w:t xml:space="preserve"> and </w:t>
        </w:r>
      </w:ins>
      <w:ins w:id="319" w:author="Hamidreza Ahady Dolatsara" w:date="2018-08-20T17:20:00Z">
        <w:r w:rsidR="001427FB">
          <w:rPr>
            <w:rFonts w:eastAsiaTheme="minorEastAsia"/>
          </w:rPr>
          <w:t>record</w:t>
        </w:r>
      </w:ins>
      <w:ins w:id="320" w:author="Hamidreza Ahady Dolatsara" w:date="2018-08-20T17:19:00Z">
        <w:r w:rsidR="001427FB">
          <w:rPr>
            <w:rFonts w:eastAsiaTheme="minorEastAsia"/>
          </w:rPr>
          <w:t xml:space="preserve"> their fatigue </w:t>
        </w:r>
      </w:ins>
      <w:ins w:id="321" w:author="Hamidreza Ahady Dolatsara" w:date="2018-08-20T17:20:00Z">
        <w:r w:rsidR="001427FB">
          <w:rPr>
            <w:rFonts w:eastAsiaTheme="minorEastAsia"/>
          </w:rPr>
          <w:t xml:space="preserve">based on Borg’s </w:t>
        </w:r>
      </w:ins>
      <w:ins w:id="322" w:author="Hamidreza Ahady Dolatsara" w:date="2018-08-20T18:12:00Z">
        <w:r w:rsidR="00CD0E94">
          <w:rPr>
            <w:rFonts w:eastAsiaTheme="minorEastAsia"/>
          </w:rPr>
          <w:t>rate</w:t>
        </w:r>
      </w:ins>
      <w:ins w:id="323" w:author="Hamidreza Ahady Dolatsara" w:date="2018-08-20T17:20:00Z">
        <w:r w:rsidR="001427FB">
          <w:rPr>
            <w:rFonts w:eastAsiaTheme="minorEastAsia"/>
          </w:rPr>
          <w:t xml:space="preserve">s. </w:t>
        </w:r>
      </w:ins>
      <w:ins w:id="324" w:author="Hamidreza Ahady Dolatsara" w:date="2018-08-20T17:56:00Z">
        <w:r w:rsidR="00A4280E">
          <w:rPr>
            <w:rFonts w:eastAsiaTheme="minorEastAsia"/>
          </w:rPr>
          <w:t xml:space="preserve">Then categorizing the employees based their </w:t>
        </w:r>
      </w:ins>
      <w:ins w:id="325" w:author="Hamidreza Ahady Dolatsara" w:date="2018-08-20T18:09:00Z">
        <w:r w:rsidR="00CD0E94">
          <w:rPr>
            <w:rFonts w:eastAsiaTheme="minorEastAsia"/>
          </w:rPr>
          <w:t>fatigue</w:t>
        </w:r>
      </w:ins>
      <w:ins w:id="326" w:author="Hamidreza Ahady Dolatsara" w:date="2018-08-20T17:56:00Z">
        <w:r w:rsidR="00A4280E">
          <w:rPr>
            <w:rFonts w:eastAsiaTheme="minorEastAsia"/>
          </w:rPr>
          <w:t xml:space="preserve"> </w:t>
        </w:r>
      </w:ins>
      <w:ins w:id="327" w:author="Hamidreza Ahady Dolatsara" w:date="2018-08-20T18:09:00Z">
        <w:r w:rsidR="00CD0E94">
          <w:rPr>
            <w:rFonts w:eastAsiaTheme="minorEastAsia"/>
          </w:rPr>
          <w:t>tolerance</w:t>
        </w:r>
      </w:ins>
      <w:ins w:id="328" w:author="Hamidreza Ahady Dolatsara" w:date="2018-08-20T17:56:00Z">
        <w:r w:rsidR="00A4280E">
          <w:rPr>
            <w:rFonts w:eastAsiaTheme="minorEastAsia"/>
          </w:rPr>
          <w:t xml:space="preserve"> through time series </w:t>
        </w:r>
      </w:ins>
      <w:ins w:id="329" w:author="Hamidreza Ahady Dolatsara" w:date="2018-08-20T18:10:00Z">
        <w:r w:rsidR="00CD0E94">
          <w:rPr>
            <w:rFonts w:eastAsiaTheme="minorEastAsia"/>
          </w:rPr>
          <w:t>clustering through the</w:t>
        </w:r>
      </w:ins>
      <w:ins w:id="330" w:author="Hamidreza Ahady Dolatsara" w:date="2018-08-20T17:56:00Z">
        <w:r w:rsidR="00A4280E">
          <w:rPr>
            <w:rFonts w:eastAsiaTheme="minorEastAsia"/>
          </w:rPr>
          <w:t xml:space="preserve"> Borg’s </w:t>
        </w:r>
      </w:ins>
      <w:ins w:id="331" w:author="Hamidreza Ahady Dolatsara" w:date="2018-08-20T18:10:00Z">
        <w:r w:rsidR="00CD0E94">
          <w:rPr>
            <w:rFonts w:eastAsiaTheme="minorEastAsia"/>
          </w:rPr>
          <w:t>rates</w:t>
        </w:r>
      </w:ins>
      <w:ins w:id="332" w:author="Hamidreza Ahady Dolatsara" w:date="2018-08-20T17:56:00Z">
        <w:r w:rsidR="00A4280E">
          <w:rPr>
            <w:rFonts w:eastAsiaTheme="minorEastAsia"/>
          </w:rPr>
          <w:t xml:space="preserve">. </w:t>
        </w:r>
      </w:ins>
      <w:ins w:id="333" w:author="Hamidreza Ahady Dolatsara" w:date="2018-08-20T17:20:00Z">
        <w:r w:rsidR="001427FB">
          <w:rPr>
            <w:rFonts w:eastAsiaTheme="minorEastAsia"/>
          </w:rPr>
          <w:t xml:space="preserve">However, practicality of </w:t>
        </w:r>
      </w:ins>
      <w:ins w:id="334" w:author="Hamidreza Ahady Dolatsara" w:date="2018-08-20T17:32:00Z">
        <w:r w:rsidR="004C319B">
          <w:rPr>
            <w:rFonts w:eastAsiaTheme="minorEastAsia"/>
          </w:rPr>
          <w:t xml:space="preserve">this </w:t>
        </w:r>
      </w:ins>
      <w:ins w:id="335" w:author="Hamidreza Ahady Dolatsara" w:date="2018-08-20T17:23:00Z">
        <w:r w:rsidR="001427FB">
          <w:rPr>
            <w:rFonts w:eastAsiaTheme="minorEastAsia"/>
          </w:rPr>
          <w:t>approach</w:t>
        </w:r>
      </w:ins>
      <w:ins w:id="336" w:author="Hamidreza Ahady Dolatsara" w:date="2018-08-20T17:25:00Z">
        <w:r w:rsidR="001427FB">
          <w:rPr>
            <w:rFonts w:eastAsiaTheme="minorEastAsia"/>
          </w:rPr>
          <w:t xml:space="preserve"> in some working processes that requires private space </w:t>
        </w:r>
      </w:ins>
      <w:ins w:id="337" w:author="Hamidreza Ahady Dolatsara" w:date="2018-08-20T17:26:00Z">
        <w:r w:rsidR="001427FB">
          <w:rPr>
            <w:rFonts w:eastAsiaTheme="minorEastAsia"/>
          </w:rPr>
          <w:t xml:space="preserve">and </w:t>
        </w:r>
      </w:ins>
      <w:ins w:id="338" w:author="Hamidreza Ahady Dolatsara" w:date="2018-08-20T17:33:00Z">
        <w:r w:rsidR="004C319B">
          <w:rPr>
            <w:rFonts w:eastAsiaTheme="minorEastAsia"/>
          </w:rPr>
          <w:t xml:space="preserve">high </w:t>
        </w:r>
      </w:ins>
      <w:ins w:id="339" w:author="Hamidreza Ahady Dolatsara" w:date="2018-08-20T17:26:00Z">
        <w:r w:rsidR="001427FB">
          <w:rPr>
            <w:rFonts w:eastAsiaTheme="minorEastAsia"/>
          </w:rPr>
          <w:t xml:space="preserve">concentration </w:t>
        </w:r>
      </w:ins>
      <w:ins w:id="340" w:author="Hamidreza Ahady Dolatsara" w:date="2018-08-20T17:25:00Z">
        <w:r w:rsidR="001427FB">
          <w:rPr>
            <w:rFonts w:eastAsiaTheme="minorEastAsia"/>
          </w:rPr>
          <w:t>for the employees</w:t>
        </w:r>
      </w:ins>
      <w:ins w:id="341" w:author="Hamidreza Ahady Dolatsara" w:date="2018-08-20T17:33:00Z">
        <w:r w:rsidR="004C319B">
          <w:rPr>
            <w:rFonts w:eastAsiaTheme="minorEastAsia"/>
          </w:rPr>
          <w:t>,</w:t>
        </w:r>
      </w:ins>
      <w:ins w:id="342" w:author="Hamidreza Ahady Dolatsara" w:date="2018-08-20T17:23:00Z">
        <w:r w:rsidR="001427FB">
          <w:rPr>
            <w:rFonts w:eastAsiaTheme="minorEastAsia"/>
          </w:rPr>
          <w:t xml:space="preserve"> is questionable. </w:t>
        </w:r>
      </w:ins>
      <w:ins w:id="343" w:author="Hamidreza Ahady Dolatsara" w:date="2018-08-20T17:26:00Z">
        <w:r w:rsidR="004C319B">
          <w:rPr>
            <w:rFonts w:eastAsiaTheme="minorEastAsia"/>
          </w:rPr>
          <w:t xml:space="preserve">This study </w:t>
        </w:r>
      </w:ins>
      <w:ins w:id="344" w:author="Hamidreza Ahady Dolatsara" w:date="2018-08-20T17:33:00Z">
        <w:r w:rsidR="004C319B">
          <w:rPr>
            <w:rFonts w:eastAsiaTheme="minorEastAsia"/>
          </w:rPr>
          <w:t>utilized four types of censor data (</w:t>
        </w:r>
      </w:ins>
      <w:ins w:id="345" w:author="Hamidreza Ahady Dolatsara" w:date="2018-08-20T17:37:00Z">
        <w:r w:rsidR="0021748D" w:rsidRPr="00AE747F">
          <w:rPr>
            <w:color w:val="000000"/>
            <w:sz w:val="22"/>
            <w:szCs w:val="22"/>
          </w:rPr>
          <w:t>time standard deviation</w:t>
        </w:r>
      </w:ins>
      <w:ins w:id="346" w:author="Hamidreza Ahady Dolatsara" w:date="2018-08-20T17:33:00Z">
        <w:r w:rsidR="004C319B">
          <w:rPr>
            <w:rFonts w:eastAsiaTheme="minorEastAsia"/>
          </w:rPr>
          <w:t>,</w:t>
        </w:r>
      </w:ins>
      <w:ins w:id="347" w:author="Hamidreza Ahady Dolatsara" w:date="2018-08-20T17:37:00Z">
        <w:r w:rsidR="0021748D" w:rsidRPr="0021748D">
          <w:rPr>
            <w:rFonts w:eastAsia="Times New Roman"/>
            <w:color w:val="000000"/>
            <w:sz w:val="22"/>
            <w:szCs w:val="22"/>
          </w:rPr>
          <w:t xml:space="preserve"> </w:t>
        </w:r>
        <w:r w:rsidR="0021748D" w:rsidRPr="007D29DB">
          <w:rPr>
            <w:rFonts w:eastAsia="Times New Roman"/>
            <w:color w:val="000000"/>
            <w:sz w:val="22"/>
            <w:szCs w:val="22"/>
          </w:rPr>
          <w:t>distance standard deviation</w:t>
        </w:r>
      </w:ins>
      <w:ins w:id="348" w:author="Hamidreza Ahady Dolatsara" w:date="2018-08-20T17:33:00Z">
        <w:r w:rsidR="004C319B">
          <w:rPr>
            <w:rFonts w:eastAsiaTheme="minorEastAsia"/>
          </w:rPr>
          <w:t>,</w:t>
        </w:r>
      </w:ins>
      <w:ins w:id="349" w:author="Hamidreza Ahady Dolatsara" w:date="2018-08-20T17:37:00Z">
        <w:r w:rsidR="0021748D" w:rsidRPr="0021748D">
          <w:rPr>
            <w:rFonts w:eastAsia="Times New Roman"/>
            <w:color w:val="000000"/>
            <w:sz w:val="22"/>
            <w:szCs w:val="22"/>
          </w:rPr>
          <w:t xml:space="preserve"> </w:t>
        </w:r>
        <w:r w:rsidR="0021748D" w:rsidRPr="007D29DB">
          <w:rPr>
            <w:rFonts w:eastAsia="Times New Roman"/>
            <w:color w:val="000000"/>
            <w:sz w:val="22"/>
            <w:szCs w:val="22"/>
          </w:rPr>
          <w:t>peak jerk mean</w:t>
        </w:r>
      </w:ins>
      <w:ins w:id="350" w:author="Hamidreza Ahady Dolatsara" w:date="2018-08-20T17:33:00Z">
        <w:r w:rsidR="004C319B">
          <w:rPr>
            <w:rFonts w:eastAsiaTheme="minorEastAsia"/>
          </w:rPr>
          <w:t>,</w:t>
        </w:r>
      </w:ins>
      <w:ins w:id="351" w:author="Hamidreza Ahady Dolatsara" w:date="2018-08-20T17:38:00Z">
        <w:r w:rsidR="0021748D" w:rsidRPr="0021748D">
          <w:rPr>
            <w:rFonts w:eastAsia="Times New Roman"/>
            <w:color w:val="000000"/>
            <w:sz w:val="22"/>
            <w:szCs w:val="22"/>
          </w:rPr>
          <w:t xml:space="preserve"> </w:t>
        </w:r>
        <w:r w:rsidR="0021748D">
          <w:rPr>
            <w:rFonts w:eastAsia="Times New Roman"/>
            <w:color w:val="000000"/>
            <w:sz w:val="22"/>
            <w:szCs w:val="22"/>
          </w:rPr>
          <w:t xml:space="preserve">and </w:t>
        </w:r>
        <w:r w:rsidR="0021748D" w:rsidRPr="007D29DB">
          <w:rPr>
            <w:rFonts w:eastAsia="Times New Roman"/>
            <w:color w:val="000000"/>
            <w:sz w:val="22"/>
            <w:szCs w:val="22"/>
          </w:rPr>
          <w:t>angle back bent mean</w:t>
        </w:r>
      </w:ins>
      <w:ins w:id="352" w:author="Hamidreza Ahady Dolatsara" w:date="2018-08-20T17:33:00Z">
        <w:r w:rsidR="004C319B">
          <w:rPr>
            <w:rFonts w:eastAsiaTheme="minorEastAsia"/>
          </w:rPr>
          <w:t>)</w:t>
        </w:r>
      </w:ins>
      <w:ins w:id="353" w:author="Hamidreza Ahady Dolatsara" w:date="2018-08-20T17:38:00Z">
        <w:r w:rsidR="0021748D">
          <w:rPr>
            <w:rFonts w:eastAsiaTheme="minorEastAsia"/>
          </w:rPr>
          <w:t xml:space="preserve"> and showed clusters produced by them ha</w:t>
        </w:r>
      </w:ins>
      <w:ins w:id="354" w:author="Hamidreza Ahady Dolatsara" w:date="2018-08-20T17:39:00Z">
        <w:r w:rsidR="0021748D">
          <w:rPr>
            <w:rFonts w:eastAsiaTheme="minorEastAsia"/>
          </w:rPr>
          <w:t>ve</w:t>
        </w:r>
      </w:ins>
      <w:ins w:id="355" w:author="Hamidreza Ahady Dolatsara" w:date="2018-08-20T17:38:00Z">
        <w:r w:rsidR="0021748D">
          <w:rPr>
            <w:rFonts w:eastAsiaTheme="minorEastAsia"/>
          </w:rPr>
          <w:t xml:space="preserve"> fairly high accordance with the cluster made by Borg’s </w:t>
        </w:r>
      </w:ins>
      <w:ins w:id="356" w:author="Hamidreza Ahady Dolatsara" w:date="2018-08-20T18:12:00Z">
        <w:r w:rsidR="00CD0E94">
          <w:rPr>
            <w:rFonts w:eastAsiaTheme="minorEastAsia"/>
          </w:rPr>
          <w:t>rate</w:t>
        </w:r>
      </w:ins>
      <w:ins w:id="357" w:author="Hamidreza Ahady Dolatsara" w:date="2018-08-20T17:38:00Z">
        <w:r w:rsidR="0021748D">
          <w:rPr>
            <w:rFonts w:eastAsiaTheme="minorEastAsia"/>
          </w:rPr>
          <w:t xml:space="preserve">. </w:t>
        </w:r>
      </w:ins>
      <w:ins w:id="358" w:author="Hamidreza Ahady Dolatsara" w:date="2018-08-20T17:39:00Z">
        <w:r w:rsidR="0021748D">
          <w:rPr>
            <w:rFonts w:eastAsiaTheme="minorEastAsia"/>
          </w:rPr>
          <w:t xml:space="preserve">Also, </w:t>
        </w:r>
      </w:ins>
      <w:ins w:id="359" w:author="Hamidreza Ahady Dolatsara" w:date="2018-08-20T17:41:00Z">
        <w:r w:rsidR="0021748D">
          <w:rPr>
            <w:rFonts w:eastAsiaTheme="minorEastAsia"/>
          </w:rPr>
          <w:t>m</w:t>
        </w:r>
      </w:ins>
      <w:ins w:id="360" w:author="Hamidreza Ahady Dolatsara" w:date="2018-08-20T17:40:00Z">
        <w:r w:rsidR="0021748D">
          <w:rPr>
            <w:rFonts w:eastAsiaTheme="minorEastAsia"/>
          </w:rPr>
          <w:t>achine learning algorithms could be utilized to predict the clusters developed by the censors’ data.</w:t>
        </w:r>
      </w:ins>
      <w:ins w:id="361" w:author="Hamidreza Ahady Dolatsara" w:date="2018-08-20T17:41:00Z">
        <w:r w:rsidR="0021748D">
          <w:rPr>
            <w:rFonts w:eastAsiaTheme="minorEastAsia"/>
          </w:rPr>
          <w:t xml:space="preserve"> The clusters’ labels </w:t>
        </w:r>
      </w:ins>
      <w:ins w:id="362" w:author="Hamidreza Ahady Dolatsara" w:date="2018-08-20T17:42:00Z">
        <w:r w:rsidR="0021748D">
          <w:rPr>
            <w:rFonts w:eastAsiaTheme="minorEastAsia"/>
          </w:rPr>
          <w:t>were</w:t>
        </w:r>
      </w:ins>
      <w:ins w:id="363" w:author="Hamidreza Ahady Dolatsara" w:date="2018-08-20T17:41:00Z">
        <w:r w:rsidR="0021748D">
          <w:rPr>
            <w:rFonts w:eastAsiaTheme="minorEastAsia"/>
          </w:rPr>
          <w:t xml:space="preserve"> predicted correctly by employing </w:t>
        </w:r>
      </w:ins>
      <w:ins w:id="364" w:author="Hamidreza Ahady Dolatsara" w:date="2018-08-20T17:42:00Z">
        <w:r w:rsidR="0021748D">
          <w:rPr>
            <w:rFonts w:eastAsiaTheme="minorEastAsia"/>
          </w:rPr>
          <w:t xml:space="preserve">machine learning algorithms over the </w:t>
        </w:r>
      </w:ins>
      <w:ins w:id="365" w:author="Hamidreza Ahady Dolatsara" w:date="2018-08-20T17:41:00Z">
        <w:r w:rsidR="0021748D">
          <w:rPr>
            <w:rFonts w:eastAsiaTheme="minorEastAsia"/>
          </w:rPr>
          <w:t>physiological variables.</w:t>
        </w:r>
      </w:ins>
      <w:ins w:id="366" w:author="Hamidreza Ahady Dolatsara" w:date="2018-08-20T17:42:00Z">
        <w:r w:rsidR="0021748D">
          <w:rPr>
            <w:rFonts w:eastAsiaTheme="minorEastAsia"/>
          </w:rPr>
          <w:t xml:space="preserve"> </w:t>
        </w:r>
      </w:ins>
      <w:ins w:id="367" w:author="Hamidreza Ahady Dolatsara" w:date="2018-08-20T17:52:00Z">
        <w:r w:rsidR="00860074">
          <w:rPr>
            <w:rFonts w:eastAsiaTheme="minorEastAsia"/>
          </w:rPr>
          <w:t>It means that clusters</w:t>
        </w:r>
      </w:ins>
      <w:ins w:id="368" w:author="Hamidreza Ahady Dolatsara" w:date="2018-08-20T17:54:00Z">
        <w:r w:rsidR="00860074">
          <w:rPr>
            <w:rFonts w:eastAsiaTheme="minorEastAsia"/>
          </w:rPr>
          <w:t xml:space="preserve"> developed through time series clustering</w:t>
        </w:r>
      </w:ins>
      <w:ins w:id="369" w:author="Hamidreza Ahady Dolatsara" w:date="2018-08-20T17:52:00Z">
        <w:r w:rsidR="00860074">
          <w:rPr>
            <w:rFonts w:eastAsiaTheme="minorEastAsia"/>
          </w:rPr>
          <w:t xml:space="preserve"> are highly predictable. T</w:t>
        </w:r>
      </w:ins>
      <w:ins w:id="370" w:author="Hamidreza Ahady Dolatsara" w:date="2018-08-20T17:54:00Z">
        <w:r w:rsidR="00860074">
          <w:rPr>
            <w:rFonts w:eastAsiaTheme="minorEastAsia"/>
          </w:rPr>
          <w:t>herefore, t</w:t>
        </w:r>
      </w:ins>
      <w:ins w:id="371" w:author="Hamidreza Ahady Dolatsara" w:date="2018-08-20T17:52:00Z">
        <w:r w:rsidR="00860074">
          <w:rPr>
            <w:rFonts w:eastAsiaTheme="minorEastAsia"/>
          </w:rPr>
          <w:t xml:space="preserve">ime </w:t>
        </w:r>
      </w:ins>
      <w:ins w:id="372" w:author="Hamidreza Ahady Dolatsara" w:date="2018-08-20T17:53:00Z">
        <w:r w:rsidR="00860074">
          <w:rPr>
            <w:rFonts w:eastAsiaTheme="minorEastAsia"/>
          </w:rPr>
          <w:t xml:space="preserve">series clustering and cluster prediction could be utilized </w:t>
        </w:r>
      </w:ins>
      <w:ins w:id="373" w:author="Hamidreza Ahady Dolatsara" w:date="2018-08-20T18:11:00Z">
        <w:r w:rsidR="00CD0E94">
          <w:rPr>
            <w:rFonts w:eastAsiaTheme="minorEastAsia"/>
          </w:rPr>
          <w:t>together</w:t>
        </w:r>
      </w:ins>
      <w:ins w:id="374" w:author="Hamidreza Ahady Dolatsara" w:date="2018-08-20T17:53:00Z">
        <w:r w:rsidR="00860074">
          <w:rPr>
            <w:rFonts w:eastAsiaTheme="minorEastAsia"/>
          </w:rPr>
          <w:t xml:space="preserve"> to validate </w:t>
        </w:r>
      </w:ins>
      <w:ins w:id="375" w:author="Hamidreza Ahady Dolatsara" w:date="2018-08-20T18:11:00Z">
        <w:r w:rsidR="00CD0E94">
          <w:rPr>
            <w:rFonts w:eastAsiaTheme="minorEastAsia"/>
          </w:rPr>
          <w:t xml:space="preserve">the </w:t>
        </w:r>
      </w:ins>
      <w:ins w:id="376" w:author="Hamidreza Ahady Dolatsara" w:date="2018-08-20T17:53:00Z">
        <w:r w:rsidR="00860074">
          <w:rPr>
            <w:rFonts w:eastAsiaTheme="minorEastAsia"/>
          </w:rPr>
          <w:t>outcomes</w:t>
        </w:r>
      </w:ins>
      <w:ins w:id="377" w:author="Hamidreza Ahady Dolatsara" w:date="2018-08-20T17:56:00Z">
        <w:r w:rsidR="00A4280E">
          <w:rPr>
            <w:rFonts w:eastAsiaTheme="minorEastAsia"/>
          </w:rPr>
          <w:t>.</w:t>
        </w:r>
      </w:ins>
    </w:p>
    <w:p w14:paraId="27EED300" w14:textId="10217740" w:rsidR="007D29DB" w:rsidRDefault="007D29DB">
      <w:pPr>
        <w:spacing w:line="480" w:lineRule="auto"/>
        <w:jc w:val="both"/>
        <w:rPr>
          <w:ins w:id="378" w:author="Hamidreza Ahady Dolatsara" w:date="2018-08-20T16:39:00Z"/>
          <w:rFonts w:eastAsiaTheme="minorEastAsia"/>
        </w:rPr>
      </w:pPr>
    </w:p>
    <w:p w14:paraId="6EE89A54" w14:textId="6C757EAD" w:rsidR="007D29DB" w:rsidRDefault="007D29DB">
      <w:pPr>
        <w:spacing w:line="480" w:lineRule="auto"/>
        <w:jc w:val="both"/>
        <w:rPr>
          <w:ins w:id="379" w:author="Hamidreza Ahady Dolatsara" w:date="2018-08-20T16:39:00Z"/>
          <w:rFonts w:eastAsiaTheme="minorEastAsia"/>
        </w:rPr>
      </w:pPr>
    </w:p>
    <w:p w14:paraId="72899DEB" w14:textId="247C2FF1" w:rsidR="007D29DB" w:rsidRDefault="007D29DB">
      <w:pPr>
        <w:spacing w:line="480" w:lineRule="auto"/>
        <w:jc w:val="both"/>
        <w:rPr>
          <w:ins w:id="380" w:author="Hamidreza Ahady Dolatsara" w:date="2018-08-20T16:39:00Z"/>
          <w:rFonts w:eastAsiaTheme="minorEastAsia"/>
        </w:rPr>
      </w:pPr>
    </w:p>
    <w:p w14:paraId="4B47F5DC" w14:textId="22AFD370" w:rsidR="007D29DB" w:rsidRDefault="007D29DB">
      <w:pPr>
        <w:spacing w:line="480" w:lineRule="auto"/>
        <w:jc w:val="both"/>
        <w:rPr>
          <w:ins w:id="381" w:author="Hamidreza Ahady Dolatsara" w:date="2018-08-20T16:39:00Z"/>
          <w:rFonts w:eastAsiaTheme="minorEastAsia"/>
        </w:rPr>
      </w:pPr>
    </w:p>
    <w:p w14:paraId="4E4F3359" w14:textId="4F71B7FF" w:rsidR="007D29DB" w:rsidRDefault="007D29DB">
      <w:pPr>
        <w:spacing w:line="480" w:lineRule="auto"/>
        <w:jc w:val="both"/>
        <w:rPr>
          <w:ins w:id="382" w:author="Hamidreza Ahady Dolatsara" w:date="2018-08-20T16:39:00Z"/>
          <w:rFonts w:eastAsiaTheme="minorEastAsia"/>
        </w:rPr>
      </w:pPr>
    </w:p>
    <w:p w14:paraId="58AC833C" w14:textId="77777777" w:rsidR="007D29DB" w:rsidRDefault="007D29DB">
      <w:pPr>
        <w:spacing w:line="480" w:lineRule="auto"/>
        <w:jc w:val="both"/>
        <w:rPr>
          <w:ins w:id="383" w:author="Hamidreza Ahady Dolatsara" w:date="2018-08-15T13:53:00Z"/>
          <w:rFonts w:eastAsiaTheme="minorEastAsia"/>
          <w:rtl/>
          <w:lang w:bidi="fa-IR"/>
        </w:rPr>
      </w:pPr>
    </w:p>
    <w:p w14:paraId="3C62EE80" w14:textId="77777777" w:rsidR="0030276E" w:rsidRDefault="0030276E">
      <w:pPr>
        <w:spacing w:line="480" w:lineRule="auto"/>
        <w:jc w:val="both"/>
        <w:rPr>
          <w:rFonts w:eastAsiaTheme="minorEastAsia"/>
        </w:rPr>
      </w:pPr>
    </w:p>
    <w:p w14:paraId="70424F50" w14:textId="08990BD4" w:rsidR="00AA7CB1" w:rsidRDefault="00AA7CB1" w:rsidP="004E5F4C">
      <w:pPr>
        <w:spacing w:line="480" w:lineRule="auto"/>
        <w:jc w:val="both"/>
        <w:rPr>
          <w:ins w:id="384" w:author="Hamidreza Ahady Dolatsara" w:date="2018-08-20T18:11:00Z"/>
          <w:rFonts w:eastAsiaTheme="minorEastAsia"/>
        </w:rPr>
      </w:pPr>
    </w:p>
    <w:p w14:paraId="72677038" w14:textId="77777777" w:rsidR="00CD0E94" w:rsidRDefault="00CD0E94" w:rsidP="004E5F4C">
      <w:pPr>
        <w:spacing w:line="480" w:lineRule="auto"/>
        <w:jc w:val="both"/>
        <w:rPr>
          <w:rFonts w:eastAsiaTheme="minorEastAsia"/>
        </w:rPr>
      </w:pPr>
    </w:p>
    <w:p w14:paraId="28613F14" w14:textId="77777777" w:rsidR="003867A7" w:rsidRDefault="003867A7" w:rsidP="004E5F4C">
      <w:pPr>
        <w:spacing w:line="480" w:lineRule="auto"/>
        <w:jc w:val="both"/>
        <w:rPr>
          <w:rFonts w:eastAsiaTheme="minorEastAsia"/>
        </w:rPr>
      </w:pPr>
    </w:p>
    <w:p w14:paraId="79A601F5" w14:textId="44DD1E1B" w:rsidR="007B1557" w:rsidRPr="007B1557" w:rsidRDefault="003462FF" w:rsidP="007B1557">
      <w:pPr>
        <w:jc w:val="both"/>
        <w:rPr>
          <w:rFonts w:eastAsiaTheme="minorEastAsia"/>
          <w:b/>
          <w:sz w:val="32"/>
        </w:rPr>
      </w:pPr>
      <w:proofErr w:type="spellStart"/>
      <w:r>
        <w:rPr>
          <w:rFonts w:eastAsiaTheme="minorEastAsia"/>
          <w:b/>
          <w:sz w:val="32"/>
        </w:rPr>
        <w:lastRenderedPageBreak/>
        <w:t>Refrences</w:t>
      </w:r>
      <w:proofErr w:type="spellEnd"/>
      <w:r w:rsidR="007B1557" w:rsidRPr="007B1557">
        <w:rPr>
          <w:rFonts w:eastAsiaTheme="minorEastAsia"/>
          <w:b/>
          <w:sz w:val="32"/>
        </w:rPr>
        <w:t>:</w:t>
      </w:r>
    </w:p>
    <w:p w14:paraId="7405E8B4" w14:textId="77777777" w:rsidR="00B257F7" w:rsidRDefault="00B257F7" w:rsidP="00CF3242">
      <w:pPr>
        <w:jc w:val="both"/>
      </w:pPr>
    </w:p>
    <w:p w14:paraId="756F1ECC" w14:textId="77777777" w:rsidR="00D927F7" w:rsidRPr="00D927F7" w:rsidRDefault="00B257F7" w:rsidP="00D927F7">
      <w:pPr>
        <w:pStyle w:val="EndNoteBibliography"/>
        <w:ind w:left="720" w:hanging="720"/>
        <w:rPr>
          <w:noProof/>
        </w:rPr>
      </w:pPr>
      <w:r>
        <w:fldChar w:fldCharType="begin"/>
      </w:r>
      <w:r>
        <w:instrText xml:space="preserve"> ADDIN EN.REFLIST </w:instrText>
      </w:r>
      <w:r>
        <w:fldChar w:fldCharType="separate"/>
      </w:r>
      <w:r w:rsidR="00D927F7" w:rsidRPr="00D927F7">
        <w:rPr>
          <w:noProof/>
        </w:rPr>
        <w:t>1.</w:t>
      </w:r>
      <w:r w:rsidR="00D927F7" w:rsidRPr="00D927F7">
        <w:rPr>
          <w:noProof/>
        </w:rPr>
        <w:tab/>
        <w:t xml:space="preserve">Borg, G.A., </w:t>
      </w:r>
      <w:r w:rsidR="00D927F7" w:rsidRPr="00D927F7">
        <w:rPr>
          <w:i/>
          <w:noProof/>
        </w:rPr>
        <w:t>Psychophysical bases of perceived exertion.</w:t>
      </w:r>
      <w:r w:rsidR="00D927F7" w:rsidRPr="00D927F7">
        <w:rPr>
          <w:noProof/>
        </w:rPr>
        <w:t xml:space="preserve"> Med sci sports exerc, 1982. </w:t>
      </w:r>
      <w:r w:rsidR="00D927F7" w:rsidRPr="00D927F7">
        <w:rPr>
          <w:b/>
          <w:noProof/>
        </w:rPr>
        <w:t>14</w:t>
      </w:r>
      <w:r w:rsidR="00D927F7" w:rsidRPr="00D927F7">
        <w:rPr>
          <w:noProof/>
        </w:rPr>
        <w:t>(5): p. 377-381.</w:t>
      </w:r>
    </w:p>
    <w:p w14:paraId="10A44ABF" w14:textId="77777777" w:rsidR="00D927F7" w:rsidRPr="00D927F7" w:rsidRDefault="00D927F7" w:rsidP="00D927F7">
      <w:pPr>
        <w:pStyle w:val="EndNoteBibliography"/>
        <w:ind w:left="720" w:hanging="720"/>
        <w:rPr>
          <w:noProof/>
        </w:rPr>
      </w:pPr>
      <w:r w:rsidRPr="00D927F7">
        <w:rPr>
          <w:noProof/>
        </w:rPr>
        <w:t>2.</w:t>
      </w:r>
      <w:r w:rsidRPr="00D927F7">
        <w:rPr>
          <w:noProof/>
        </w:rPr>
        <w:tab/>
        <w:t xml:space="preserve">Hastie, T., R. Tibshirani, and J. Friedman, </w:t>
      </w:r>
      <w:r w:rsidRPr="00D927F7">
        <w:rPr>
          <w:i/>
          <w:noProof/>
        </w:rPr>
        <w:t>The elements of statistical learning New York.</w:t>
      </w:r>
      <w:r w:rsidRPr="00D927F7">
        <w:rPr>
          <w:noProof/>
        </w:rPr>
        <w:t xml:space="preserve"> NY: Springer, 2009.</w:t>
      </w:r>
    </w:p>
    <w:p w14:paraId="3131A393" w14:textId="77777777" w:rsidR="00D927F7" w:rsidRPr="00D927F7" w:rsidRDefault="00D927F7" w:rsidP="00D927F7">
      <w:pPr>
        <w:pStyle w:val="EndNoteBibliography"/>
        <w:ind w:left="720" w:hanging="720"/>
        <w:rPr>
          <w:noProof/>
        </w:rPr>
      </w:pPr>
      <w:r w:rsidRPr="00D927F7">
        <w:rPr>
          <w:noProof/>
        </w:rPr>
        <w:t>3.</w:t>
      </w:r>
      <w:r w:rsidRPr="00D927F7">
        <w:rPr>
          <w:noProof/>
        </w:rPr>
        <w:tab/>
        <w:t xml:space="preserve">Sardá-Espinosa, A., </w:t>
      </w:r>
      <w:r w:rsidRPr="00D927F7">
        <w:rPr>
          <w:i/>
          <w:noProof/>
        </w:rPr>
        <w:t>Comparing time-series clustering algorithms in r using the dtwclust package.</w:t>
      </w:r>
      <w:r w:rsidRPr="00D927F7">
        <w:rPr>
          <w:noProof/>
        </w:rPr>
        <w:t xml:space="preserve"> R package vignette, 2017. </w:t>
      </w:r>
      <w:r w:rsidRPr="00D927F7">
        <w:rPr>
          <w:b/>
          <w:noProof/>
        </w:rPr>
        <w:t>12</w:t>
      </w:r>
      <w:r w:rsidRPr="00D927F7">
        <w:rPr>
          <w:noProof/>
        </w:rPr>
        <w:t>.</w:t>
      </w:r>
    </w:p>
    <w:p w14:paraId="02618346" w14:textId="77777777" w:rsidR="00D927F7" w:rsidRPr="00D927F7" w:rsidRDefault="00D927F7" w:rsidP="00D927F7">
      <w:pPr>
        <w:pStyle w:val="EndNoteBibliography"/>
        <w:ind w:left="720" w:hanging="720"/>
        <w:rPr>
          <w:noProof/>
        </w:rPr>
      </w:pPr>
      <w:r w:rsidRPr="00D927F7">
        <w:rPr>
          <w:noProof/>
        </w:rPr>
        <w:t>4.</w:t>
      </w:r>
      <w:r w:rsidRPr="00D927F7">
        <w:rPr>
          <w:noProof/>
        </w:rPr>
        <w:tab/>
        <w:t xml:space="preserve">Lemire, D., </w:t>
      </w:r>
      <w:r w:rsidRPr="00D927F7">
        <w:rPr>
          <w:i/>
          <w:noProof/>
        </w:rPr>
        <w:t>Faster retrieval with a two-pass dynamic-time-warping lower bound.</w:t>
      </w:r>
      <w:r w:rsidRPr="00D927F7">
        <w:rPr>
          <w:noProof/>
        </w:rPr>
        <w:t xml:space="preserve"> Pattern recognition, 2009. </w:t>
      </w:r>
      <w:r w:rsidRPr="00D927F7">
        <w:rPr>
          <w:b/>
          <w:noProof/>
        </w:rPr>
        <w:t>42</w:t>
      </w:r>
      <w:r w:rsidRPr="00D927F7">
        <w:rPr>
          <w:noProof/>
        </w:rPr>
        <w:t>(9): p. 2169-2180.</w:t>
      </w:r>
    </w:p>
    <w:p w14:paraId="4323E814" w14:textId="77777777" w:rsidR="00D927F7" w:rsidRPr="00D927F7" w:rsidRDefault="00D927F7" w:rsidP="00D927F7">
      <w:pPr>
        <w:pStyle w:val="EndNoteBibliography"/>
        <w:ind w:left="720" w:hanging="720"/>
        <w:rPr>
          <w:noProof/>
        </w:rPr>
      </w:pPr>
      <w:r w:rsidRPr="00D927F7">
        <w:rPr>
          <w:noProof/>
        </w:rPr>
        <w:t>5.</w:t>
      </w:r>
      <w:r w:rsidRPr="00D927F7">
        <w:rPr>
          <w:noProof/>
        </w:rPr>
        <w:tab/>
        <w:t xml:space="preserve">Keogh, E. and C.A. Ratanamahatana, </w:t>
      </w:r>
      <w:r w:rsidRPr="00D927F7">
        <w:rPr>
          <w:i/>
          <w:noProof/>
        </w:rPr>
        <w:t>Exact indexing of dynamic time warping.</w:t>
      </w:r>
      <w:r w:rsidRPr="00D927F7">
        <w:rPr>
          <w:noProof/>
        </w:rPr>
        <w:t xml:space="preserve"> Knowledge and information systems, 2005. </w:t>
      </w:r>
      <w:r w:rsidRPr="00D927F7">
        <w:rPr>
          <w:b/>
          <w:noProof/>
        </w:rPr>
        <w:t>7</w:t>
      </w:r>
      <w:r w:rsidRPr="00D927F7">
        <w:rPr>
          <w:noProof/>
        </w:rPr>
        <w:t>(3): p. 358-386.</w:t>
      </w:r>
    </w:p>
    <w:p w14:paraId="1C0BD446" w14:textId="77777777" w:rsidR="00D927F7" w:rsidRPr="00D927F7" w:rsidRDefault="00D927F7" w:rsidP="00D927F7">
      <w:pPr>
        <w:pStyle w:val="EndNoteBibliography"/>
        <w:ind w:left="720" w:hanging="720"/>
        <w:rPr>
          <w:noProof/>
        </w:rPr>
      </w:pPr>
      <w:r w:rsidRPr="00D927F7">
        <w:rPr>
          <w:noProof/>
        </w:rPr>
        <w:t>6.</w:t>
      </w:r>
      <w:r w:rsidRPr="00D927F7">
        <w:rPr>
          <w:noProof/>
        </w:rPr>
        <w:tab/>
        <w:t xml:space="preserve">Berndt, D.J. and J. Clifford. </w:t>
      </w:r>
      <w:r w:rsidRPr="00D927F7">
        <w:rPr>
          <w:i/>
          <w:noProof/>
        </w:rPr>
        <w:t>Using dynamic time warping to find patterns in time series</w:t>
      </w:r>
      <w:r w:rsidRPr="00D927F7">
        <w:rPr>
          <w:noProof/>
        </w:rPr>
        <w:t xml:space="preserve">. in </w:t>
      </w:r>
      <w:r w:rsidRPr="00D927F7">
        <w:rPr>
          <w:i/>
          <w:noProof/>
        </w:rPr>
        <w:t>KDD workshop</w:t>
      </w:r>
      <w:r w:rsidRPr="00D927F7">
        <w:rPr>
          <w:noProof/>
        </w:rPr>
        <w:t>. 1994. Seattle, WA.</w:t>
      </w:r>
    </w:p>
    <w:p w14:paraId="46449474" w14:textId="77777777" w:rsidR="00D927F7" w:rsidRPr="00D927F7" w:rsidRDefault="00D927F7" w:rsidP="00D927F7">
      <w:pPr>
        <w:pStyle w:val="EndNoteBibliography"/>
        <w:ind w:left="720" w:hanging="720"/>
        <w:rPr>
          <w:noProof/>
        </w:rPr>
      </w:pPr>
      <w:r w:rsidRPr="00D927F7">
        <w:rPr>
          <w:noProof/>
        </w:rPr>
        <w:t>7.</w:t>
      </w:r>
      <w:r w:rsidRPr="00D927F7">
        <w:rPr>
          <w:noProof/>
        </w:rPr>
        <w:tab/>
        <w:t xml:space="preserve">Ratanamahatana, C.A. and E. Keogh. </w:t>
      </w:r>
      <w:r w:rsidRPr="00D927F7">
        <w:rPr>
          <w:i/>
          <w:noProof/>
        </w:rPr>
        <w:t>Everything you know about dynamic time warping is wrong</w:t>
      </w:r>
      <w:r w:rsidRPr="00D927F7">
        <w:rPr>
          <w:noProof/>
        </w:rPr>
        <w:t xml:space="preserve">. in </w:t>
      </w:r>
      <w:r w:rsidRPr="00D927F7">
        <w:rPr>
          <w:i/>
          <w:noProof/>
        </w:rPr>
        <w:t>Third workshop on mining temporal and sequential data</w:t>
      </w:r>
      <w:r w:rsidRPr="00D927F7">
        <w:rPr>
          <w:noProof/>
        </w:rPr>
        <w:t>. 2004. Citeseer.</w:t>
      </w:r>
    </w:p>
    <w:p w14:paraId="1701A5EF" w14:textId="77777777" w:rsidR="00D927F7" w:rsidRPr="00D927F7" w:rsidRDefault="00D927F7" w:rsidP="00D927F7">
      <w:pPr>
        <w:pStyle w:val="EndNoteBibliography"/>
        <w:ind w:left="720" w:hanging="720"/>
        <w:rPr>
          <w:noProof/>
        </w:rPr>
      </w:pPr>
      <w:r w:rsidRPr="00D927F7">
        <w:rPr>
          <w:noProof/>
        </w:rPr>
        <w:t>8.</w:t>
      </w:r>
      <w:r w:rsidRPr="00D927F7">
        <w:rPr>
          <w:noProof/>
        </w:rPr>
        <w:tab/>
        <w:t xml:space="preserve">Paparrizos, J. and L. Gravano. </w:t>
      </w:r>
      <w:r w:rsidRPr="00D927F7">
        <w:rPr>
          <w:i/>
          <w:noProof/>
        </w:rPr>
        <w:t>k-shape: Efficient and accurate clustering of time series</w:t>
      </w:r>
      <w:r w:rsidRPr="00D927F7">
        <w:rPr>
          <w:noProof/>
        </w:rPr>
        <w:t xml:space="preserve">. in </w:t>
      </w:r>
      <w:r w:rsidRPr="00D927F7">
        <w:rPr>
          <w:i/>
          <w:noProof/>
        </w:rPr>
        <w:t>Proceedings of the 2015 ACM SIGMOD International Conference on Management of Data</w:t>
      </w:r>
      <w:r w:rsidRPr="00D927F7">
        <w:rPr>
          <w:noProof/>
        </w:rPr>
        <w:t>. 2015. ACM.</w:t>
      </w:r>
    </w:p>
    <w:p w14:paraId="1154DDAF" w14:textId="77777777" w:rsidR="00D927F7" w:rsidRPr="00D927F7" w:rsidRDefault="00D927F7" w:rsidP="00D927F7">
      <w:pPr>
        <w:pStyle w:val="EndNoteBibliography"/>
        <w:ind w:left="720" w:hanging="720"/>
        <w:rPr>
          <w:noProof/>
        </w:rPr>
      </w:pPr>
      <w:r w:rsidRPr="00D927F7">
        <w:rPr>
          <w:noProof/>
        </w:rPr>
        <w:t>9.</w:t>
      </w:r>
      <w:r w:rsidRPr="00D927F7">
        <w:rPr>
          <w:noProof/>
        </w:rPr>
        <w:tab/>
        <w:t xml:space="preserve">Cuturi, M. and M. Blondel, </w:t>
      </w:r>
      <w:r w:rsidRPr="00D927F7">
        <w:rPr>
          <w:i/>
          <w:noProof/>
        </w:rPr>
        <w:t>Soft-DTW: a differentiable loss function for time-series.</w:t>
      </w:r>
      <w:r w:rsidRPr="00D927F7">
        <w:rPr>
          <w:noProof/>
        </w:rPr>
        <w:t xml:space="preserve"> arXiv preprint arXiv:1703.01541, 2017.</w:t>
      </w:r>
    </w:p>
    <w:p w14:paraId="32F6529C" w14:textId="77777777" w:rsidR="00D927F7" w:rsidRPr="00D927F7" w:rsidRDefault="00D927F7" w:rsidP="00D927F7">
      <w:pPr>
        <w:pStyle w:val="EndNoteBibliography"/>
        <w:ind w:left="720" w:hanging="720"/>
        <w:rPr>
          <w:noProof/>
        </w:rPr>
      </w:pPr>
      <w:r w:rsidRPr="00D927F7">
        <w:rPr>
          <w:noProof/>
        </w:rPr>
        <w:t>10.</w:t>
      </w:r>
      <w:r w:rsidRPr="00D927F7">
        <w:rPr>
          <w:noProof/>
        </w:rPr>
        <w:tab/>
        <w:t xml:space="preserve">Petitjean, F., A. Ketterlin, and P. Gançarski, </w:t>
      </w:r>
      <w:r w:rsidRPr="00D927F7">
        <w:rPr>
          <w:i/>
          <w:noProof/>
        </w:rPr>
        <w:t>A global averaging method for dynamic time warping, with applications to clustering.</w:t>
      </w:r>
      <w:r w:rsidRPr="00D927F7">
        <w:rPr>
          <w:noProof/>
        </w:rPr>
        <w:t xml:space="preserve"> Pattern Recognition, 2011. </w:t>
      </w:r>
      <w:r w:rsidRPr="00D927F7">
        <w:rPr>
          <w:b/>
          <w:noProof/>
        </w:rPr>
        <w:t>44</w:t>
      </w:r>
      <w:r w:rsidRPr="00D927F7">
        <w:rPr>
          <w:noProof/>
        </w:rPr>
        <w:t>(3): p. 678-693.</w:t>
      </w:r>
    </w:p>
    <w:p w14:paraId="69022856" w14:textId="77777777" w:rsidR="00D927F7" w:rsidRPr="00D927F7" w:rsidRDefault="00D927F7" w:rsidP="00D927F7">
      <w:pPr>
        <w:pStyle w:val="EndNoteBibliography"/>
        <w:ind w:left="720" w:hanging="720"/>
        <w:rPr>
          <w:noProof/>
        </w:rPr>
      </w:pPr>
      <w:r w:rsidRPr="00D927F7">
        <w:rPr>
          <w:noProof/>
        </w:rPr>
        <w:t>11.</w:t>
      </w:r>
      <w:r w:rsidRPr="00D927F7">
        <w:rPr>
          <w:noProof/>
        </w:rPr>
        <w:tab/>
        <w:t xml:space="preserve">Kalantar, B., et al., </w:t>
      </w:r>
      <w:r w:rsidRPr="00D927F7">
        <w:rPr>
          <w:i/>
          <w:noProof/>
        </w:rPr>
        <w:t>Assessment of the effects of training data selection on the landslide susceptibility mapping: a comparison between support vector machine (SVM), logistic regression (LR) and artificial neural networks (ANN).</w:t>
      </w:r>
      <w:r w:rsidRPr="00D927F7">
        <w:rPr>
          <w:noProof/>
        </w:rPr>
        <w:t xml:space="preserve"> Geomatics, Natural Hazards and Risk, 2018. </w:t>
      </w:r>
      <w:r w:rsidRPr="00D927F7">
        <w:rPr>
          <w:b/>
          <w:noProof/>
        </w:rPr>
        <w:t>9</w:t>
      </w:r>
      <w:r w:rsidRPr="00D927F7">
        <w:rPr>
          <w:noProof/>
        </w:rPr>
        <w:t>(1): p. 49-69.</w:t>
      </w:r>
    </w:p>
    <w:p w14:paraId="0267B660" w14:textId="77777777" w:rsidR="00D927F7" w:rsidRPr="00D927F7" w:rsidRDefault="00D927F7" w:rsidP="00D927F7">
      <w:pPr>
        <w:pStyle w:val="EndNoteBibliography"/>
        <w:ind w:left="720" w:hanging="720"/>
        <w:rPr>
          <w:noProof/>
        </w:rPr>
      </w:pPr>
      <w:r w:rsidRPr="00D927F7">
        <w:rPr>
          <w:noProof/>
        </w:rPr>
        <w:t>12.</w:t>
      </w:r>
      <w:r w:rsidRPr="00D927F7">
        <w:rPr>
          <w:noProof/>
        </w:rPr>
        <w:tab/>
        <w:t xml:space="preserve">Kleinbaum, D.G. and M. Klein, </w:t>
      </w:r>
      <w:r w:rsidRPr="00D927F7">
        <w:rPr>
          <w:i/>
          <w:noProof/>
        </w:rPr>
        <w:t>Logistic regression: a self-learning text</w:t>
      </w:r>
      <w:r w:rsidRPr="00D927F7">
        <w:rPr>
          <w:noProof/>
        </w:rPr>
        <w:t>. 2010: Springer Science &amp; Business Media.</w:t>
      </w:r>
    </w:p>
    <w:p w14:paraId="358BAEB1" w14:textId="77777777" w:rsidR="00D927F7" w:rsidRPr="00D927F7" w:rsidRDefault="00D927F7" w:rsidP="00D927F7">
      <w:pPr>
        <w:pStyle w:val="EndNoteBibliography"/>
        <w:ind w:left="720" w:hanging="720"/>
        <w:rPr>
          <w:noProof/>
        </w:rPr>
      </w:pPr>
      <w:r w:rsidRPr="00D927F7">
        <w:rPr>
          <w:noProof/>
        </w:rPr>
        <w:t>13.</w:t>
      </w:r>
      <w:r w:rsidRPr="00D927F7">
        <w:rPr>
          <w:noProof/>
        </w:rPr>
        <w:tab/>
        <w:t xml:space="preserve">Karabatak, M. and M.C. Ince, </w:t>
      </w:r>
      <w:r w:rsidRPr="00D927F7">
        <w:rPr>
          <w:i/>
          <w:noProof/>
        </w:rPr>
        <w:t>An expert system for detection of breast cancer based on association rules and neural network.</w:t>
      </w:r>
      <w:r w:rsidRPr="00D927F7">
        <w:rPr>
          <w:noProof/>
        </w:rPr>
        <w:t xml:space="preserve"> Expert systems with Applications, 2009. </w:t>
      </w:r>
      <w:r w:rsidRPr="00D927F7">
        <w:rPr>
          <w:b/>
          <w:noProof/>
        </w:rPr>
        <w:t>36</w:t>
      </w:r>
      <w:r w:rsidRPr="00D927F7">
        <w:rPr>
          <w:noProof/>
        </w:rPr>
        <w:t>(2): p. 3465-3469.</w:t>
      </w:r>
    </w:p>
    <w:p w14:paraId="3A3400CC" w14:textId="77777777" w:rsidR="00D927F7" w:rsidRPr="00D927F7" w:rsidRDefault="00D927F7" w:rsidP="00D927F7">
      <w:pPr>
        <w:pStyle w:val="EndNoteBibliography"/>
        <w:ind w:left="720" w:hanging="720"/>
        <w:rPr>
          <w:noProof/>
        </w:rPr>
      </w:pPr>
      <w:r w:rsidRPr="00D927F7">
        <w:rPr>
          <w:noProof/>
        </w:rPr>
        <w:t>14.</w:t>
      </w:r>
      <w:r w:rsidRPr="00D927F7">
        <w:rPr>
          <w:noProof/>
        </w:rPr>
        <w:tab/>
        <w:t xml:space="preserve">Dag, A., </w:t>
      </w:r>
      <w:r w:rsidRPr="00D927F7">
        <w:rPr>
          <w:i/>
          <w:noProof/>
        </w:rPr>
        <w:t>A Data Driven Framework to Identify the Critical Variables, Visualize Their Conditional Relations and Predict the Outcomes of US Heart Transplants.</w:t>
      </w:r>
      <w:r w:rsidRPr="00D927F7">
        <w:rPr>
          <w:noProof/>
        </w:rPr>
        <w:t xml:space="preserve"> 2016.</w:t>
      </w:r>
    </w:p>
    <w:p w14:paraId="6D118CFB" w14:textId="77777777" w:rsidR="00D927F7" w:rsidRPr="00D927F7" w:rsidRDefault="00D927F7" w:rsidP="00D927F7">
      <w:pPr>
        <w:pStyle w:val="EndNoteBibliography"/>
        <w:ind w:left="720" w:hanging="720"/>
        <w:rPr>
          <w:noProof/>
        </w:rPr>
      </w:pPr>
      <w:r w:rsidRPr="00D927F7">
        <w:rPr>
          <w:noProof/>
        </w:rPr>
        <w:t>15.</w:t>
      </w:r>
      <w:r w:rsidRPr="00D927F7">
        <w:rPr>
          <w:noProof/>
        </w:rPr>
        <w:tab/>
        <w:t xml:space="preserve">Dag, A., et al., </w:t>
      </w:r>
      <w:r w:rsidRPr="00D927F7">
        <w:rPr>
          <w:i/>
          <w:noProof/>
        </w:rPr>
        <w:t>A probabilistic data-driven framework for scoring the preoperative recipient-donor heart transplant survival.</w:t>
      </w:r>
      <w:r w:rsidRPr="00D927F7">
        <w:rPr>
          <w:noProof/>
        </w:rPr>
        <w:t xml:space="preserve"> Decision Support Systems, 2016. </w:t>
      </w:r>
      <w:r w:rsidRPr="00D927F7">
        <w:rPr>
          <w:b/>
          <w:noProof/>
        </w:rPr>
        <w:t>86</w:t>
      </w:r>
      <w:r w:rsidRPr="00D927F7">
        <w:rPr>
          <w:noProof/>
        </w:rPr>
        <w:t>: p. 1-12.</w:t>
      </w:r>
    </w:p>
    <w:p w14:paraId="065231CB" w14:textId="77777777" w:rsidR="00D927F7" w:rsidRPr="00D927F7" w:rsidRDefault="00D927F7" w:rsidP="00D927F7">
      <w:pPr>
        <w:pStyle w:val="EndNoteBibliography"/>
        <w:ind w:left="720" w:hanging="720"/>
        <w:rPr>
          <w:noProof/>
        </w:rPr>
      </w:pPr>
      <w:r w:rsidRPr="00D927F7">
        <w:rPr>
          <w:noProof/>
        </w:rPr>
        <w:t>16.</w:t>
      </w:r>
      <w:r w:rsidRPr="00D927F7">
        <w:rPr>
          <w:noProof/>
        </w:rPr>
        <w:tab/>
        <w:t xml:space="preserve">Stone, M., </w:t>
      </w:r>
      <w:r w:rsidRPr="00D927F7">
        <w:rPr>
          <w:i/>
          <w:noProof/>
        </w:rPr>
        <w:t>Cross-validatory choice and assessment of statistical predictions.</w:t>
      </w:r>
      <w:r w:rsidRPr="00D927F7">
        <w:rPr>
          <w:noProof/>
        </w:rPr>
        <w:t xml:space="preserve"> Journal of the royal statistical society. Series B (Methodological), 1974: p. 111-147.</w:t>
      </w:r>
    </w:p>
    <w:p w14:paraId="37AE78DE" w14:textId="77777777" w:rsidR="00D927F7" w:rsidRPr="00D927F7" w:rsidRDefault="00D927F7" w:rsidP="00D927F7">
      <w:pPr>
        <w:pStyle w:val="EndNoteBibliography"/>
        <w:ind w:left="720" w:hanging="720"/>
        <w:rPr>
          <w:noProof/>
        </w:rPr>
      </w:pPr>
      <w:r w:rsidRPr="00D927F7">
        <w:rPr>
          <w:noProof/>
        </w:rPr>
        <w:t>17.</w:t>
      </w:r>
      <w:r w:rsidRPr="00D927F7">
        <w:rPr>
          <w:noProof/>
        </w:rPr>
        <w:tab/>
        <w:t xml:space="preserve">Van der Laan, M.J., E.C. Polley, and A.E. Hubbard, </w:t>
      </w:r>
      <w:r w:rsidRPr="00D927F7">
        <w:rPr>
          <w:i/>
          <w:noProof/>
        </w:rPr>
        <w:t>Super learner.</w:t>
      </w:r>
      <w:r w:rsidRPr="00D927F7">
        <w:rPr>
          <w:noProof/>
        </w:rPr>
        <w:t xml:space="preserve"> Statistical applications in genetics and molecular biology, 2007. </w:t>
      </w:r>
      <w:r w:rsidRPr="00D927F7">
        <w:rPr>
          <w:b/>
          <w:noProof/>
        </w:rPr>
        <w:t>6</w:t>
      </w:r>
      <w:r w:rsidRPr="00D927F7">
        <w:rPr>
          <w:noProof/>
        </w:rPr>
        <w:t>(1).</w:t>
      </w:r>
    </w:p>
    <w:p w14:paraId="50271021" w14:textId="77777777" w:rsidR="00D927F7" w:rsidRPr="00D927F7" w:rsidRDefault="00D927F7" w:rsidP="00D927F7">
      <w:pPr>
        <w:pStyle w:val="EndNoteBibliography"/>
        <w:ind w:left="720" w:hanging="720"/>
        <w:rPr>
          <w:noProof/>
        </w:rPr>
      </w:pPr>
      <w:r w:rsidRPr="00D927F7">
        <w:rPr>
          <w:noProof/>
        </w:rPr>
        <w:t>18.</w:t>
      </w:r>
      <w:r w:rsidRPr="00D927F7">
        <w:rPr>
          <w:noProof/>
        </w:rPr>
        <w:tab/>
        <w:t xml:space="preserve">Archer, K.J. and R.V. Kimes, </w:t>
      </w:r>
      <w:r w:rsidRPr="00D927F7">
        <w:rPr>
          <w:i/>
          <w:noProof/>
        </w:rPr>
        <w:t>Empirical characterization of random forest variable importance measures.</w:t>
      </w:r>
      <w:r w:rsidRPr="00D927F7">
        <w:rPr>
          <w:noProof/>
        </w:rPr>
        <w:t xml:space="preserve"> Computational Statistics &amp; Data Analysis, 2008. </w:t>
      </w:r>
      <w:r w:rsidRPr="00D927F7">
        <w:rPr>
          <w:b/>
          <w:noProof/>
        </w:rPr>
        <w:t>52</w:t>
      </w:r>
      <w:r w:rsidRPr="00D927F7">
        <w:rPr>
          <w:noProof/>
        </w:rPr>
        <w:t>(4): p. 2249-2260.</w:t>
      </w:r>
    </w:p>
    <w:p w14:paraId="4DFE1A9F" w14:textId="77777777" w:rsidR="00D927F7" w:rsidRPr="00D927F7" w:rsidRDefault="00D927F7" w:rsidP="00D927F7">
      <w:pPr>
        <w:pStyle w:val="EndNoteBibliography"/>
        <w:ind w:left="720" w:hanging="720"/>
        <w:rPr>
          <w:noProof/>
        </w:rPr>
      </w:pPr>
      <w:r w:rsidRPr="00D927F7">
        <w:rPr>
          <w:noProof/>
        </w:rPr>
        <w:t>19.</w:t>
      </w:r>
      <w:r w:rsidRPr="00D927F7">
        <w:rPr>
          <w:noProof/>
        </w:rPr>
        <w:tab/>
        <w:t xml:space="preserve">Breiman, L., </w:t>
      </w:r>
      <w:r w:rsidRPr="00D927F7">
        <w:rPr>
          <w:i/>
          <w:noProof/>
        </w:rPr>
        <w:t>Random forests.</w:t>
      </w:r>
      <w:r w:rsidRPr="00D927F7">
        <w:rPr>
          <w:noProof/>
        </w:rPr>
        <w:t xml:space="preserve"> Machine learning, 2001. </w:t>
      </w:r>
      <w:r w:rsidRPr="00D927F7">
        <w:rPr>
          <w:b/>
          <w:noProof/>
        </w:rPr>
        <w:t>45</w:t>
      </w:r>
      <w:r w:rsidRPr="00D927F7">
        <w:rPr>
          <w:noProof/>
        </w:rPr>
        <w:t>(1): p. 5-32.</w:t>
      </w:r>
    </w:p>
    <w:p w14:paraId="2BED0B08" w14:textId="3D44BD1C" w:rsidR="005437E2" w:rsidRPr="007A64E1" w:rsidRDefault="00B257F7" w:rsidP="00D927F7">
      <w:pPr>
        <w:jc w:val="both"/>
      </w:pPr>
      <w:r>
        <w:fldChar w:fldCharType="end"/>
      </w:r>
    </w:p>
    <w:sectPr w:rsidR="005437E2" w:rsidRPr="007A64E1" w:rsidSect="00BF7B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shish Gupta" w:date="2018-07-29T13:52:00Z" w:initials="AG">
    <w:p w14:paraId="40B7C147" w14:textId="34AA8F43" w:rsidR="00C660FF" w:rsidRDefault="00C660FF">
      <w:pPr>
        <w:pStyle w:val="CommentText"/>
      </w:pPr>
      <w:r>
        <w:rPr>
          <w:rStyle w:val="CommentReference"/>
        </w:rPr>
        <w:annotationRef/>
      </w:r>
      <w:r>
        <w:t>Needs to be cited</w:t>
      </w:r>
    </w:p>
  </w:comment>
  <w:comment w:id="2" w:author="Hamidreza Ahady Dolatsara" w:date="2018-08-04T20:42:00Z" w:initials="HAD">
    <w:p w14:paraId="2E4F2B14" w14:textId="2E3477BB" w:rsidR="00C660FF" w:rsidRDefault="00C660FF">
      <w:pPr>
        <w:pStyle w:val="CommentText"/>
      </w:pPr>
      <w:r>
        <w:rPr>
          <w:rStyle w:val="CommentReference"/>
        </w:rPr>
        <w:annotationRef/>
      </w:r>
    </w:p>
  </w:comment>
  <w:comment w:id="46" w:author="Ashish Gupta" w:date="2018-07-30T12:15:00Z" w:initials="AG">
    <w:p w14:paraId="1DEBEA97" w14:textId="614084B2" w:rsidR="00C660FF" w:rsidRDefault="00C660FF">
      <w:pPr>
        <w:pStyle w:val="CommentText"/>
      </w:pPr>
      <w:r>
        <w:rPr>
          <w:rStyle w:val="CommentReference"/>
        </w:rPr>
        <w:annotationRef/>
      </w:r>
      <w:r>
        <w:t>Need to expand the acronyms</w:t>
      </w:r>
    </w:p>
  </w:comment>
  <w:comment w:id="47" w:author="Ashish Gupta" w:date="2018-07-30T13:22:00Z" w:initials="AG">
    <w:p w14:paraId="4605943C" w14:textId="15D42906" w:rsidR="00C660FF" w:rsidRDefault="00C660FF">
      <w:pPr>
        <w:pStyle w:val="CommentText"/>
      </w:pPr>
      <w:r>
        <w:rPr>
          <w:rStyle w:val="CommentReference"/>
        </w:rPr>
        <w:annotationRef/>
      </w:r>
      <w:r>
        <w:t>Need to expand the k and I acronyms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B7C147" w15:done="0"/>
  <w15:commentEx w15:paraId="2E4F2B14" w15:paraIdParent="40B7C147" w15:done="0"/>
  <w15:commentEx w15:paraId="1DEBEA97" w15:done="0"/>
  <w15:commentEx w15:paraId="460594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ish Gupta">
    <w15:presenceInfo w15:providerId="AD" w15:userId="S-1-5-21-2286752186-3697686403-1823448917-793145"/>
  </w15:person>
  <w15:person w15:author="Hamidreza Ahady Dolatsara">
    <w15:presenceInfo w15:providerId="None" w15:userId="Hamidreza Ahady Dolats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ft0spawwtpwext9kxwx94ztrspvrp9r2a&quot;&gt;IOT&lt;record-ids&gt;&lt;item&gt;1&lt;/item&gt;&lt;item&gt;2&lt;/item&gt;&lt;item&gt;3&lt;/item&gt;&lt;item&gt;4&lt;/item&gt;&lt;item&gt;5&lt;/item&gt;&lt;item&gt;6&lt;/item&gt;&lt;item&gt;7&lt;/item&gt;&lt;item&gt;8&lt;/item&gt;&lt;item&gt;9&lt;/item&gt;&lt;item&gt;10&lt;/item&gt;&lt;item&gt;11&lt;/item&gt;&lt;item&gt;12&lt;/item&gt;&lt;item&gt;13&lt;/item&gt;&lt;item&gt;14&lt;/item&gt;&lt;item&gt;16&lt;/item&gt;&lt;item&gt;17&lt;/item&gt;&lt;item&gt;18&lt;/item&gt;&lt;item&gt;19&lt;/item&gt;&lt;item&gt;20&lt;/item&gt;&lt;/record-ids&gt;&lt;/item&gt;&lt;/Libraries&gt;"/>
  </w:docVars>
  <w:rsids>
    <w:rsidRoot w:val="001E3BD1"/>
    <w:rsid w:val="00016F08"/>
    <w:rsid w:val="000273CD"/>
    <w:rsid w:val="0003152B"/>
    <w:rsid w:val="0003184C"/>
    <w:rsid w:val="000318C6"/>
    <w:rsid w:val="00031B05"/>
    <w:rsid w:val="00031E5E"/>
    <w:rsid w:val="00031FB7"/>
    <w:rsid w:val="00032BC4"/>
    <w:rsid w:val="000352DB"/>
    <w:rsid w:val="00040421"/>
    <w:rsid w:val="00041FDF"/>
    <w:rsid w:val="00046F1E"/>
    <w:rsid w:val="00065BC6"/>
    <w:rsid w:val="000707D8"/>
    <w:rsid w:val="00077065"/>
    <w:rsid w:val="0008088A"/>
    <w:rsid w:val="000936B1"/>
    <w:rsid w:val="00093AB7"/>
    <w:rsid w:val="00095E70"/>
    <w:rsid w:val="000973A2"/>
    <w:rsid w:val="000A3041"/>
    <w:rsid w:val="000A5962"/>
    <w:rsid w:val="000B1B53"/>
    <w:rsid w:val="000B4F36"/>
    <w:rsid w:val="000C5CC4"/>
    <w:rsid w:val="000C775C"/>
    <w:rsid w:val="000D0FC2"/>
    <w:rsid w:val="000D3E18"/>
    <w:rsid w:val="000D3E88"/>
    <w:rsid w:val="000F5FB4"/>
    <w:rsid w:val="00127871"/>
    <w:rsid w:val="001314AC"/>
    <w:rsid w:val="00132394"/>
    <w:rsid w:val="001369F6"/>
    <w:rsid w:val="00141343"/>
    <w:rsid w:val="001427FB"/>
    <w:rsid w:val="00145262"/>
    <w:rsid w:val="00152B4F"/>
    <w:rsid w:val="00157E6A"/>
    <w:rsid w:val="00160558"/>
    <w:rsid w:val="001639E5"/>
    <w:rsid w:val="00165A8B"/>
    <w:rsid w:val="00171389"/>
    <w:rsid w:val="0017177F"/>
    <w:rsid w:val="00172068"/>
    <w:rsid w:val="00172C5A"/>
    <w:rsid w:val="0017304D"/>
    <w:rsid w:val="0017641A"/>
    <w:rsid w:val="001813F4"/>
    <w:rsid w:val="00181B32"/>
    <w:rsid w:val="00197CFB"/>
    <w:rsid w:val="001A1020"/>
    <w:rsid w:val="001A462C"/>
    <w:rsid w:val="001A553A"/>
    <w:rsid w:val="001B0242"/>
    <w:rsid w:val="001B303A"/>
    <w:rsid w:val="001B7E91"/>
    <w:rsid w:val="001C2BAC"/>
    <w:rsid w:val="001C6808"/>
    <w:rsid w:val="001D4731"/>
    <w:rsid w:val="001E3BD1"/>
    <w:rsid w:val="002002BE"/>
    <w:rsid w:val="00207732"/>
    <w:rsid w:val="00210C12"/>
    <w:rsid w:val="00214375"/>
    <w:rsid w:val="00215775"/>
    <w:rsid w:val="002169BF"/>
    <w:rsid w:val="0021748D"/>
    <w:rsid w:val="002261C6"/>
    <w:rsid w:val="00226415"/>
    <w:rsid w:val="0022648F"/>
    <w:rsid w:val="002270C0"/>
    <w:rsid w:val="002277A8"/>
    <w:rsid w:val="00232F8B"/>
    <w:rsid w:val="00234083"/>
    <w:rsid w:val="002522EF"/>
    <w:rsid w:val="00253B1D"/>
    <w:rsid w:val="00273EA0"/>
    <w:rsid w:val="00282C81"/>
    <w:rsid w:val="002832DF"/>
    <w:rsid w:val="00284A47"/>
    <w:rsid w:val="00285E96"/>
    <w:rsid w:val="00287243"/>
    <w:rsid w:val="00296011"/>
    <w:rsid w:val="002A088A"/>
    <w:rsid w:val="002B20B0"/>
    <w:rsid w:val="002F4097"/>
    <w:rsid w:val="002F780C"/>
    <w:rsid w:val="0030276E"/>
    <w:rsid w:val="00313B8A"/>
    <w:rsid w:val="00315275"/>
    <w:rsid w:val="003223B3"/>
    <w:rsid w:val="003235B0"/>
    <w:rsid w:val="00327071"/>
    <w:rsid w:val="00327293"/>
    <w:rsid w:val="00331DD6"/>
    <w:rsid w:val="00344FC9"/>
    <w:rsid w:val="003462FF"/>
    <w:rsid w:val="003467D2"/>
    <w:rsid w:val="00346A85"/>
    <w:rsid w:val="00356114"/>
    <w:rsid w:val="00371A20"/>
    <w:rsid w:val="00372BB5"/>
    <w:rsid w:val="00382EE8"/>
    <w:rsid w:val="003867A7"/>
    <w:rsid w:val="003937DE"/>
    <w:rsid w:val="00397714"/>
    <w:rsid w:val="003A208C"/>
    <w:rsid w:val="003B3EDA"/>
    <w:rsid w:val="003C3832"/>
    <w:rsid w:val="003C3DC8"/>
    <w:rsid w:val="003D2813"/>
    <w:rsid w:val="003E17AD"/>
    <w:rsid w:val="003E3270"/>
    <w:rsid w:val="003E4AE5"/>
    <w:rsid w:val="003F4F85"/>
    <w:rsid w:val="003F698B"/>
    <w:rsid w:val="00400E00"/>
    <w:rsid w:val="00406D3C"/>
    <w:rsid w:val="00407155"/>
    <w:rsid w:val="0041388A"/>
    <w:rsid w:val="004320EF"/>
    <w:rsid w:val="00433356"/>
    <w:rsid w:val="004368C8"/>
    <w:rsid w:val="00445C5F"/>
    <w:rsid w:val="0045184C"/>
    <w:rsid w:val="004601EA"/>
    <w:rsid w:val="0046308E"/>
    <w:rsid w:val="00467CDA"/>
    <w:rsid w:val="00482074"/>
    <w:rsid w:val="00492430"/>
    <w:rsid w:val="004B0446"/>
    <w:rsid w:val="004B2227"/>
    <w:rsid w:val="004B46A6"/>
    <w:rsid w:val="004B7827"/>
    <w:rsid w:val="004C319B"/>
    <w:rsid w:val="004D0A00"/>
    <w:rsid w:val="004D55F4"/>
    <w:rsid w:val="004E1854"/>
    <w:rsid w:val="004E5F4C"/>
    <w:rsid w:val="00501B57"/>
    <w:rsid w:val="00507E3F"/>
    <w:rsid w:val="0051126C"/>
    <w:rsid w:val="00526468"/>
    <w:rsid w:val="00527CCD"/>
    <w:rsid w:val="005324BF"/>
    <w:rsid w:val="0053558F"/>
    <w:rsid w:val="005360F4"/>
    <w:rsid w:val="00542992"/>
    <w:rsid w:val="00542C2A"/>
    <w:rsid w:val="005433A8"/>
    <w:rsid w:val="005437E2"/>
    <w:rsid w:val="005511AE"/>
    <w:rsid w:val="00555C4D"/>
    <w:rsid w:val="005808B0"/>
    <w:rsid w:val="00584508"/>
    <w:rsid w:val="00586A42"/>
    <w:rsid w:val="005939C1"/>
    <w:rsid w:val="005A2630"/>
    <w:rsid w:val="005A397F"/>
    <w:rsid w:val="005B624F"/>
    <w:rsid w:val="005C0395"/>
    <w:rsid w:val="005C16A5"/>
    <w:rsid w:val="005D3373"/>
    <w:rsid w:val="005E0E43"/>
    <w:rsid w:val="005E5BAF"/>
    <w:rsid w:val="005F0112"/>
    <w:rsid w:val="005F1197"/>
    <w:rsid w:val="00604066"/>
    <w:rsid w:val="006238F5"/>
    <w:rsid w:val="006311F9"/>
    <w:rsid w:val="006318FE"/>
    <w:rsid w:val="00653B1A"/>
    <w:rsid w:val="0065400B"/>
    <w:rsid w:val="00656A4C"/>
    <w:rsid w:val="00657B74"/>
    <w:rsid w:val="00660EAE"/>
    <w:rsid w:val="00667200"/>
    <w:rsid w:val="0067122A"/>
    <w:rsid w:val="00674CF9"/>
    <w:rsid w:val="00690383"/>
    <w:rsid w:val="0069253F"/>
    <w:rsid w:val="006B015E"/>
    <w:rsid w:val="006B34F8"/>
    <w:rsid w:val="006C0A34"/>
    <w:rsid w:val="006C1995"/>
    <w:rsid w:val="006C4C32"/>
    <w:rsid w:val="006D1CE5"/>
    <w:rsid w:val="006D563B"/>
    <w:rsid w:val="006E2C71"/>
    <w:rsid w:val="006E3ECA"/>
    <w:rsid w:val="006E573A"/>
    <w:rsid w:val="006F2C20"/>
    <w:rsid w:val="006F78D5"/>
    <w:rsid w:val="00702CC9"/>
    <w:rsid w:val="00705F2D"/>
    <w:rsid w:val="00706657"/>
    <w:rsid w:val="00706DE5"/>
    <w:rsid w:val="007270BB"/>
    <w:rsid w:val="0072723C"/>
    <w:rsid w:val="00736577"/>
    <w:rsid w:val="007470DB"/>
    <w:rsid w:val="007472DB"/>
    <w:rsid w:val="007559C0"/>
    <w:rsid w:val="007644CD"/>
    <w:rsid w:val="00766B5B"/>
    <w:rsid w:val="00781307"/>
    <w:rsid w:val="00782A34"/>
    <w:rsid w:val="00784671"/>
    <w:rsid w:val="007849AE"/>
    <w:rsid w:val="00796C3A"/>
    <w:rsid w:val="007A44D1"/>
    <w:rsid w:val="007A64E1"/>
    <w:rsid w:val="007A6A09"/>
    <w:rsid w:val="007B054E"/>
    <w:rsid w:val="007B1557"/>
    <w:rsid w:val="007C3EFC"/>
    <w:rsid w:val="007C466C"/>
    <w:rsid w:val="007C5379"/>
    <w:rsid w:val="007D1020"/>
    <w:rsid w:val="007D29DB"/>
    <w:rsid w:val="007E2B02"/>
    <w:rsid w:val="007E7B0C"/>
    <w:rsid w:val="007F3E75"/>
    <w:rsid w:val="008018B6"/>
    <w:rsid w:val="00811A3F"/>
    <w:rsid w:val="00813B1E"/>
    <w:rsid w:val="00821DFF"/>
    <w:rsid w:val="00823199"/>
    <w:rsid w:val="00842691"/>
    <w:rsid w:val="008472B6"/>
    <w:rsid w:val="008564D3"/>
    <w:rsid w:val="00860074"/>
    <w:rsid w:val="00866240"/>
    <w:rsid w:val="008764BE"/>
    <w:rsid w:val="00882614"/>
    <w:rsid w:val="008B449B"/>
    <w:rsid w:val="008B6335"/>
    <w:rsid w:val="008C0000"/>
    <w:rsid w:val="008C0DB0"/>
    <w:rsid w:val="008C4FBE"/>
    <w:rsid w:val="008C580B"/>
    <w:rsid w:val="008D408B"/>
    <w:rsid w:val="008E5490"/>
    <w:rsid w:val="008E6419"/>
    <w:rsid w:val="008F1E90"/>
    <w:rsid w:val="008F4F0D"/>
    <w:rsid w:val="0090013A"/>
    <w:rsid w:val="0090068C"/>
    <w:rsid w:val="0090287E"/>
    <w:rsid w:val="009037CD"/>
    <w:rsid w:val="00905961"/>
    <w:rsid w:val="0091697E"/>
    <w:rsid w:val="009203AC"/>
    <w:rsid w:val="00920DDD"/>
    <w:rsid w:val="00925F48"/>
    <w:rsid w:val="00932E25"/>
    <w:rsid w:val="00944DA6"/>
    <w:rsid w:val="00946479"/>
    <w:rsid w:val="00960118"/>
    <w:rsid w:val="00965EB0"/>
    <w:rsid w:val="0096732D"/>
    <w:rsid w:val="009674F9"/>
    <w:rsid w:val="009715D4"/>
    <w:rsid w:val="0098163E"/>
    <w:rsid w:val="0098235C"/>
    <w:rsid w:val="00984571"/>
    <w:rsid w:val="009A4019"/>
    <w:rsid w:val="009C0E89"/>
    <w:rsid w:val="009C195E"/>
    <w:rsid w:val="009C4CF5"/>
    <w:rsid w:val="009D4F8C"/>
    <w:rsid w:val="009D56FA"/>
    <w:rsid w:val="009E26E3"/>
    <w:rsid w:val="009E4E6E"/>
    <w:rsid w:val="009F06C3"/>
    <w:rsid w:val="009F0E36"/>
    <w:rsid w:val="009F4EAE"/>
    <w:rsid w:val="009F6DAC"/>
    <w:rsid w:val="00A017BB"/>
    <w:rsid w:val="00A0248E"/>
    <w:rsid w:val="00A060F7"/>
    <w:rsid w:val="00A07F21"/>
    <w:rsid w:val="00A15229"/>
    <w:rsid w:val="00A264B1"/>
    <w:rsid w:val="00A271B8"/>
    <w:rsid w:val="00A32008"/>
    <w:rsid w:val="00A362D4"/>
    <w:rsid w:val="00A4280E"/>
    <w:rsid w:val="00A4711B"/>
    <w:rsid w:val="00A50958"/>
    <w:rsid w:val="00A51437"/>
    <w:rsid w:val="00A53949"/>
    <w:rsid w:val="00A6208F"/>
    <w:rsid w:val="00A666A2"/>
    <w:rsid w:val="00A73FD8"/>
    <w:rsid w:val="00A83825"/>
    <w:rsid w:val="00A85E4E"/>
    <w:rsid w:val="00AA78FD"/>
    <w:rsid w:val="00AA7C6C"/>
    <w:rsid w:val="00AA7CB1"/>
    <w:rsid w:val="00AB75C8"/>
    <w:rsid w:val="00AC7303"/>
    <w:rsid w:val="00AE5BD4"/>
    <w:rsid w:val="00AE747F"/>
    <w:rsid w:val="00AF5F43"/>
    <w:rsid w:val="00B121A6"/>
    <w:rsid w:val="00B15863"/>
    <w:rsid w:val="00B2081C"/>
    <w:rsid w:val="00B212CD"/>
    <w:rsid w:val="00B21EA2"/>
    <w:rsid w:val="00B2492A"/>
    <w:rsid w:val="00B257F7"/>
    <w:rsid w:val="00B265A6"/>
    <w:rsid w:val="00B26A92"/>
    <w:rsid w:val="00B31B17"/>
    <w:rsid w:val="00B362A2"/>
    <w:rsid w:val="00B50872"/>
    <w:rsid w:val="00B531FA"/>
    <w:rsid w:val="00B57FEB"/>
    <w:rsid w:val="00B6079F"/>
    <w:rsid w:val="00B6718E"/>
    <w:rsid w:val="00B70966"/>
    <w:rsid w:val="00B81191"/>
    <w:rsid w:val="00B854DB"/>
    <w:rsid w:val="00B924EA"/>
    <w:rsid w:val="00B9777A"/>
    <w:rsid w:val="00BA0AF4"/>
    <w:rsid w:val="00BA44F8"/>
    <w:rsid w:val="00BB564E"/>
    <w:rsid w:val="00BB57F5"/>
    <w:rsid w:val="00BC3D30"/>
    <w:rsid w:val="00BC61F8"/>
    <w:rsid w:val="00BD0B45"/>
    <w:rsid w:val="00BD6AD6"/>
    <w:rsid w:val="00BE269F"/>
    <w:rsid w:val="00BF04C1"/>
    <w:rsid w:val="00BF1C0E"/>
    <w:rsid w:val="00BF5DF0"/>
    <w:rsid w:val="00BF7BE9"/>
    <w:rsid w:val="00C111A0"/>
    <w:rsid w:val="00C12F32"/>
    <w:rsid w:val="00C137FE"/>
    <w:rsid w:val="00C2153A"/>
    <w:rsid w:val="00C235CD"/>
    <w:rsid w:val="00C27445"/>
    <w:rsid w:val="00C30CC7"/>
    <w:rsid w:val="00C32DD5"/>
    <w:rsid w:val="00C36A41"/>
    <w:rsid w:val="00C428B8"/>
    <w:rsid w:val="00C4715D"/>
    <w:rsid w:val="00C50F2E"/>
    <w:rsid w:val="00C51711"/>
    <w:rsid w:val="00C553A6"/>
    <w:rsid w:val="00C55837"/>
    <w:rsid w:val="00C579EE"/>
    <w:rsid w:val="00C660FF"/>
    <w:rsid w:val="00C730BB"/>
    <w:rsid w:val="00C7438A"/>
    <w:rsid w:val="00C77DC3"/>
    <w:rsid w:val="00C85DD7"/>
    <w:rsid w:val="00C86632"/>
    <w:rsid w:val="00C92284"/>
    <w:rsid w:val="00C92777"/>
    <w:rsid w:val="00C960C6"/>
    <w:rsid w:val="00C967AF"/>
    <w:rsid w:val="00CA1F5C"/>
    <w:rsid w:val="00CA60CA"/>
    <w:rsid w:val="00CA755D"/>
    <w:rsid w:val="00CB4F0F"/>
    <w:rsid w:val="00CC336B"/>
    <w:rsid w:val="00CD0E94"/>
    <w:rsid w:val="00CE4D23"/>
    <w:rsid w:val="00CF10F0"/>
    <w:rsid w:val="00CF22B4"/>
    <w:rsid w:val="00CF3242"/>
    <w:rsid w:val="00CF77A5"/>
    <w:rsid w:val="00D01A8B"/>
    <w:rsid w:val="00D056F7"/>
    <w:rsid w:val="00D06E30"/>
    <w:rsid w:val="00D12D53"/>
    <w:rsid w:val="00D14107"/>
    <w:rsid w:val="00D15170"/>
    <w:rsid w:val="00D31FA7"/>
    <w:rsid w:val="00D3739E"/>
    <w:rsid w:val="00D613F1"/>
    <w:rsid w:val="00D621F6"/>
    <w:rsid w:val="00D66839"/>
    <w:rsid w:val="00D66CA2"/>
    <w:rsid w:val="00D72046"/>
    <w:rsid w:val="00D77BF0"/>
    <w:rsid w:val="00D816F4"/>
    <w:rsid w:val="00D83DEC"/>
    <w:rsid w:val="00D927F7"/>
    <w:rsid w:val="00D96554"/>
    <w:rsid w:val="00D967EA"/>
    <w:rsid w:val="00DA58CA"/>
    <w:rsid w:val="00DB388E"/>
    <w:rsid w:val="00DB454C"/>
    <w:rsid w:val="00DC4B38"/>
    <w:rsid w:val="00DC53AC"/>
    <w:rsid w:val="00DE3B00"/>
    <w:rsid w:val="00DE4622"/>
    <w:rsid w:val="00E02000"/>
    <w:rsid w:val="00E0566E"/>
    <w:rsid w:val="00E172D4"/>
    <w:rsid w:val="00E25F36"/>
    <w:rsid w:val="00E34273"/>
    <w:rsid w:val="00E400C4"/>
    <w:rsid w:val="00E462CC"/>
    <w:rsid w:val="00E536FF"/>
    <w:rsid w:val="00E55A55"/>
    <w:rsid w:val="00E5759D"/>
    <w:rsid w:val="00E57C2A"/>
    <w:rsid w:val="00E63766"/>
    <w:rsid w:val="00E64AF6"/>
    <w:rsid w:val="00E73911"/>
    <w:rsid w:val="00E80CAF"/>
    <w:rsid w:val="00E901F1"/>
    <w:rsid w:val="00EA28B2"/>
    <w:rsid w:val="00EA7F71"/>
    <w:rsid w:val="00EB3E0A"/>
    <w:rsid w:val="00EB6D6E"/>
    <w:rsid w:val="00EB799A"/>
    <w:rsid w:val="00ED0F35"/>
    <w:rsid w:val="00ED1FEB"/>
    <w:rsid w:val="00EE3502"/>
    <w:rsid w:val="00EF2596"/>
    <w:rsid w:val="00F01477"/>
    <w:rsid w:val="00F0354B"/>
    <w:rsid w:val="00F10156"/>
    <w:rsid w:val="00F17A99"/>
    <w:rsid w:val="00F17C2D"/>
    <w:rsid w:val="00F20A7B"/>
    <w:rsid w:val="00F22F88"/>
    <w:rsid w:val="00F24285"/>
    <w:rsid w:val="00F30659"/>
    <w:rsid w:val="00F33E48"/>
    <w:rsid w:val="00F37CF6"/>
    <w:rsid w:val="00F417DE"/>
    <w:rsid w:val="00F44E62"/>
    <w:rsid w:val="00F47FB3"/>
    <w:rsid w:val="00F60A8C"/>
    <w:rsid w:val="00F82EA9"/>
    <w:rsid w:val="00F9232C"/>
    <w:rsid w:val="00FA1735"/>
    <w:rsid w:val="00FA49F5"/>
    <w:rsid w:val="00FA7A8C"/>
    <w:rsid w:val="00FB6B88"/>
    <w:rsid w:val="00FC08FE"/>
    <w:rsid w:val="00FC250F"/>
    <w:rsid w:val="00FD1DDF"/>
    <w:rsid w:val="00FD2947"/>
    <w:rsid w:val="00FE2D90"/>
    <w:rsid w:val="00FE4791"/>
    <w:rsid w:val="00FF738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E1ED"/>
  <w14:defaultImageDpi w14:val="32767"/>
  <w15:chartTrackingRefBased/>
  <w15:docId w15:val="{EAE0319C-7ADC-450A-88C6-0D392D43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307"/>
    <w:rPr>
      <w:rFonts w:ascii="Times New Roman" w:hAnsi="Times New Roman" w:cs="Times New Roman"/>
    </w:rPr>
  </w:style>
  <w:style w:type="paragraph" w:styleId="Heading1">
    <w:name w:val="heading 1"/>
    <w:basedOn w:val="Normal"/>
    <w:next w:val="Normal"/>
    <w:link w:val="Heading1Char"/>
    <w:qFormat/>
    <w:rsid w:val="00046F1E"/>
    <w:pPr>
      <w:spacing w:line="48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64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564E"/>
    <w:pPr>
      <w:spacing w:after="200"/>
    </w:pPr>
    <w:rPr>
      <w:i/>
      <w:iCs/>
      <w:color w:val="44546A" w:themeColor="text2"/>
      <w:sz w:val="18"/>
      <w:szCs w:val="18"/>
    </w:rPr>
  </w:style>
  <w:style w:type="character" w:styleId="PlaceholderText">
    <w:name w:val="Placeholder Text"/>
    <w:basedOn w:val="DefaultParagraphFont"/>
    <w:uiPriority w:val="99"/>
    <w:semiHidden/>
    <w:rsid w:val="007A64E1"/>
    <w:rPr>
      <w:color w:val="808080"/>
    </w:rPr>
  </w:style>
  <w:style w:type="paragraph" w:customStyle="1" w:styleId="EndNoteBibliographyTitle">
    <w:name w:val="EndNote Bibliography Title"/>
    <w:basedOn w:val="Normal"/>
    <w:rsid w:val="00B257F7"/>
    <w:pPr>
      <w:jc w:val="center"/>
    </w:pPr>
  </w:style>
  <w:style w:type="paragraph" w:customStyle="1" w:styleId="EndNoteBibliography">
    <w:name w:val="EndNote Bibliography"/>
    <w:basedOn w:val="Normal"/>
    <w:rsid w:val="00B257F7"/>
    <w:pPr>
      <w:jc w:val="both"/>
    </w:pPr>
  </w:style>
  <w:style w:type="character" w:customStyle="1" w:styleId="Heading1Char">
    <w:name w:val="Heading 1 Char"/>
    <w:basedOn w:val="DefaultParagraphFont"/>
    <w:link w:val="Heading1"/>
    <w:rsid w:val="00046F1E"/>
    <w:rPr>
      <w:rFonts w:ascii="Times New Roman" w:hAnsi="Times New Roman" w:cs="Times New Roman"/>
      <w:b/>
    </w:rPr>
  </w:style>
  <w:style w:type="paragraph" w:styleId="BalloonText">
    <w:name w:val="Balloon Text"/>
    <w:basedOn w:val="Normal"/>
    <w:link w:val="BalloonTextChar"/>
    <w:uiPriority w:val="99"/>
    <w:semiHidden/>
    <w:unhideWhenUsed/>
    <w:rsid w:val="004E18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854"/>
    <w:rPr>
      <w:rFonts w:ascii="Segoe UI" w:hAnsi="Segoe UI" w:cs="Segoe UI"/>
      <w:sz w:val="18"/>
      <w:szCs w:val="18"/>
    </w:rPr>
  </w:style>
  <w:style w:type="character" w:styleId="CommentReference">
    <w:name w:val="annotation reference"/>
    <w:basedOn w:val="DefaultParagraphFont"/>
    <w:uiPriority w:val="99"/>
    <w:semiHidden/>
    <w:unhideWhenUsed/>
    <w:rsid w:val="00F60A8C"/>
    <w:rPr>
      <w:sz w:val="16"/>
      <w:szCs w:val="16"/>
    </w:rPr>
  </w:style>
  <w:style w:type="paragraph" w:styleId="CommentText">
    <w:name w:val="annotation text"/>
    <w:basedOn w:val="Normal"/>
    <w:link w:val="CommentTextChar"/>
    <w:uiPriority w:val="99"/>
    <w:semiHidden/>
    <w:unhideWhenUsed/>
    <w:rsid w:val="00F60A8C"/>
    <w:rPr>
      <w:sz w:val="20"/>
      <w:szCs w:val="20"/>
    </w:rPr>
  </w:style>
  <w:style w:type="character" w:customStyle="1" w:styleId="CommentTextChar">
    <w:name w:val="Comment Text Char"/>
    <w:basedOn w:val="DefaultParagraphFont"/>
    <w:link w:val="CommentText"/>
    <w:uiPriority w:val="99"/>
    <w:semiHidden/>
    <w:rsid w:val="00F60A8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A8C"/>
    <w:rPr>
      <w:b/>
      <w:bCs/>
    </w:rPr>
  </w:style>
  <w:style w:type="character" w:customStyle="1" w:styleId="CommentSubjectChar">
    <w:name w:val="Comment Subject Char"/>
    <w:basedOn w:val="CommentTextChar"/>
    <w:link w:val="CommentSubject"/>
    <w:uiPriority w:val="99"/>
    <w:semiHidden/>
    <w:rsid w:val="00F60A8C"/>
    <w:rPr>
      <w:rFonts w:ascii="Times New Roman" w:hAnsi="Times New Roman" w:cs="Times New Roman"/>
      <w:b/>
      <w:bCs/>
      <w:sz w:val="20"/>
      <w:szCs w:val="20"/>
    </w:rPr>
  </w:style>
  <w:style w:type="paragraph" w:styleId="ListParagraph">
    <w:name w:val="List Paragraph"/>
    <w:basedOn w:val="Normal"/>
    <w:uiPriority w:val="34"/>
    <w:qFormat/>
    <w:rsid w:val="00A36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184">
      <w:bodyDiv w:val="1"/>
      <w:marLeft w:val="0"/>
      <w:marRight w:val="0"/>
      <w:marTop w:val="0"/>
      <w:marBottom w:val="0"/>
      <w:divBdr>
        <w:top w:val="none" w:sz="0" w:space="0" w:color="auto"/>
        <w:left w:val="none" w:sz="0" w:space="0" w:color="auto"/>
        <w:bottom w:val="none" w:sz="0" w:space="0" w:color="auto"/>
        <w:right w:val="none" w:sz="0" w:space="0" w:color="auto"/>
      </w:divBdr>
    </w:div>
    <w:div w:id="16930105">
      <w:marLeft w:val="0"/>
      <w:marRight w:val="0"/>
      <w:marTop w:val="0"/>
      <w:marBottom w:val="0"/>
      <w:divBdr>
        <w:top w:val="none" w:sz="0" w:space="0" w:color="auto"/>
        <w:left w:val="none" w:sz="0" w:space="0" w:color="auto"/>
        <w:bottom w:val="none" w:sz="0" w:space="0" w:color="auto"/>
        <w:right w:val="none" w:sz="0" w:space="0" w:color="auto"/>
      </w:divBdr>
      <w:divsChild>
        <w:div w:id="1873154132">
          <w:marLeft w:val="0"/>
          <w:marRight w:val="0"/>
          <w:marTop w:val="0"/>
          <w:marBottom w:val="0"/>
          <w:divBdr>
            <w:top w:val="none" w:sz="0" w:space="0" w:color="auto"/>
            <w:left w:val="none" w:sz="0" w:space="0" w:color="auto"/>
            <w:bottom w:val="none" w:sz="0" w:space="0" w:color="auto"/>
            <w:right w:val="none" w:sz="0" w:space="0" w:color="auto"/>
          </w:divBdr>
        </w:div>
      </w:divsChild>
    </w:div>
    <w:div w:id="23409501">
      <w:marLeft w:val="0"/>
      <w:marRight w:val="0"/>
      <w:marTop w:val="0"/>
      <w:marBottom w:val="0"/>
      <w:divBdr>
        <w:top w:val="none" w:sz="0" w:space="0" w:color="auto"/>
        <w:left w:val="none" w:sz="0" w:space="0" w:color="auto"/>
        <w:bottom w:val="none" w:sz="0" w:space="0" w:color="auto"/>
        <w:right w:val="none" w:sz="0" w:space="0" w:color="auto"/>
      </w:divBdr>
    </w:div>
    <w:div w:id="25763498">
      <w:marLeft w:val="0"/>
      <w:marRight w:val="0"/>
      <w:marTop w:val="0"/>
      <w:marBottom w:val="0"/>
      <w:divBdr>
        <w:top w:val="none" w:sz="0" w:space="0" w:color="auto"/>
        <w:left w:val="none" w:sz="0" w:space="0" w:color="auto"/>
        <w:bottom w:val="none" w:sz="0" w:space="0" w:color="auto"/>
        <w:right w:val="none" w:sz="0" w:space="0" w:color="auto"/>
      </w:divBdr>
    </w:div>
    <w:div w:id="54670605">
      <w:marLeft w:val="0"/>
      <w:marRight w:val="0"/>
      <w:marTop w:val="0"/>
      <w:marBottom w:val="0"/>
      <w:divBdr>
        <w:top w:val="none" w:sz="0" w:space="0" w:color="auto"/>
        <w:left w:val="none" w:sz="0" w:space="0" w:color="auto"/>
        <w:bottom w:val="none" w:sz="0" w:space="0" w:color="auto"/>
        <w:right w:val="none" w:sz="0" w:space="0" w:color="auto"/>
      </w:divBdr>
    </w:div>
    <w:div w:id="60756326">
      <w:marLeft w:val="0"/>
      <w:marRight w:val="0"/>
      <w:marTop w:val="0"/>
      <w:marBottom w:val="0"/>
      <w:divBdr>
        <w:top w:val="none" w:sz="0" w:space="0" w:color="auto"/>
        <w:left w:val="none" w:sz="0" w:space="0" w:color="auto"/>
        <w:bottom w:val="none" w:sz="0" w:space="0" w:color="auto"/>
        <w:right w:val="none" w:sz="0" w:space="0" w:color="auto"/>
      </w:divBdr>
    </w:div>
    <w:div w:id="83259127">
      <w:marLeft w:val="0"/>
      <w:marRight w:val="0"/>
      <w:marTop w:val="0"/>
      <w:marBottom w:val="0"/>
      <w:divBdr>
        <w:top w:val="none" w:sz="0" w:space="0" w:color="auto"/>
        <w:left w:val="none" w:sz="0" w:space="0" w:color="auto"/>
        <w:bottom w:val="none" w:sz="0" w:space="0" w:color="auto"/>
        <w:right w:val="none" w:sz="0" w:space="0" w:color="auto"/>
      </w:divBdr>
    </w:div>
    <w:div w:id="90668331">
      <w:marLeft w:val="0"/>
      <w:marRight w:val="0"/>
      <w:marTop w:val="0"/>
      <w:marBottom w:val="0"/>
      <w:divBdr>
        <w:top w:val="none" w:sz="0" w:space="0" w:color="auto"/>
        <w:left w:val="none" w:sz="0" w:space="0" w:color="auto"/>
        <w:bottom w:val="none" w:sz="0" w:space="0" w:color="auto"/>
        <w:right w:val="none" w:sz="0" w:space="0" w:color="auto"/>
      </w:divBdr>
    </w:div>
    <w:div w:id="104422766">
      <w:marLeft w:val="0"/>
      <w:marRight w:val="0"/>
      <w:marTop w:val="0"/>
      <w:marBottom w:val="0"/>
      <w:divBdr>
        <w:top w:val="none" w:sz="0" w:space="0" w:color="auto"/>
        <w:left w:val="none" w:sz="0" w:space="0" w:color="auto"/>
        <w:bottom w:val="none" w:sz="0" w:space="0" w:color="auto"/>
        <w:right w:val="none" w:sz="0" w:space="0" w:color="auto"/>
      </w:divBdr>
    </w:div>
    <w:div w:id="112138225">
      <w:marLeft w:val="0"/>
      <w:marRight w:val="0"/>
      <w:marTop w:val="0"/>
      <w:marBottom w:val="0"/>
      <w:divBdr>
        <w:top w:val="none" w:sz="0" w:space="0" w:color="auto"/>
        <w:left w:val="none" w:sz="0" w:space="0" w:color="auto"/>
        <w:bottom w:val="none" w:sz="0" w:space="0" w:color="auto"/>
        <w:right w:val="none" w:sz="0" w:space="0" w:color="auto"/>
      </w:divBdr>
    </w:div>
    <w:div w:id="127743654">
      <w:marLeft w:val="0"/>
      <w:marRight w:val="0"/>
      <w:marTop w:val="0"/>
      <w:marBottom w:val="0"/>
      <w:divBdr>
        <w:top w:val="none" w:sz="0" w:space="0" w:color="auto"/>
        <w:left w:val="none" w:sz="0" w:space="0" w:color="auto"/>
        <w:bottom w:val="none" w:sz="0" w:space="0" w:color="auto"/>
        <w:right w:val="none" w:sz="0" w:space="0" w:color="auto"/>
      </w:divBdr>
    </w:div>
    <w:div w:id="129245765">
      <w:marLeft w:val="0"/>
      <w:marRight w:val="0"/>
      <w:marTop w:val="0"/>
      <w:marBottom w:val="0"/>
      <w:divBdr>
        <w:top w:val="none" w:sz="0" w:space="0" w:color="auto"/>
        <w:left w:val="none" w:sz="0" w:space="0" w:color="auto"/>
        <w:bottom w:val="none" w:sz="0" w:space="0" w:color="auto"/>
        <w:right w:val="none" w:sz="0" w:space="0" w:color="auto"/>
      </w:divBdr>
    </w:div>
    <w:div w:id="131674846">
      <w:marLeft w:val="0"/>
      <w:marRight w:val="0"/>
      <w:marTop w:val="0"/>
      <w:marBottom w:val="0"/>
      <w:divBdr>
        <w:top w:val="none" w:sz="0" w:space="0" w:color="auto"/>
        <w:left w:val="none" w:sz="0" w:space="0" w:color="auto"/>
        <w:bottom w:val="none" w:sz="0" w:space="0" w:color="auto"/>
        <w:right w:val="none" w:sz="0" w:space="0" w:color="auto"/>
      </w:divBdr>
    </w:div>
    <w:div w:id="139465082">
      <w:marLeft w:val="0"/>
      <w:marRight w:val="0"/>
      <w:marTop w:val="0"/>
      <w:marBottom w:val="0"/>
      <w:divBdr>
        <w:top w:val="none" w:sz="0" w:space="0" w:color="auto"/>
        <w:left w:val="none" w:sz="0" w:space="0" w:color="auto"/>
        <w:bottom w:val="none" w:sz="0" w:space="0" w:color="auto"/>
        <w:right w:val="none" w:sz="0" w:space="0" w:color="auto"/>
      </w:divBdr>
    </w:div>
    <w:div w:id="144246657">
      <w:marLeft w:val="0"/>
      <w:marRight w:val="0"/>
      <w:marTop w:val="0"/>
      <w:marBottom w:val="0"/>
      <w:divBdr>
        <w:top w:val="none" w:sz="0" w:space="0" w:color="auto"/>
        <w:left w:val="none" w:sz="0" w:space="0" w:color="auto"/>
        <w:bottom w:val="none" w:sz="0" w:space="0" w:color="auto"/>
        <w:right w:val="none" w:sz="0" w:space="0" w:color="auto"/>
      </w:divBdr>
    </w:div>
    <w:div w:id="183175247">
      <w:marLeft w:val="0"/>
      <w:marRight w:val="0"/>
      <w:marTop w:val="0"/>
      <w:marBottom w:val="0"/>
      <w:divBdr>
        <w:top w:val="none" w:sz="0" w:space="0" w:color="auto"/>
        <w:left w:val="none" w:sz="0" w:space="0" w:color="auto"/>
        <w:bottom w:val="none" w:sz="0" w:space="0" w:color="auto"/>
        <w:right w:val="none" w:sz="0" w:space="0" w:color="auto"/>
      </w:divBdr>
    </w:div>
    <w:div w:id="185103807">
      <w:marLeft w:val="0"/>
      <w:marRight w:val="0"/>
      <w:marTop w:val="0"/>
      <w:marBottom w:val="0"/>
      <w:divBdr>
        <w:top w:val="none" w:sz="0" w:space="0" w:color="auto"/>
        <w:left w:val="none" w:sz="0" w:space="0" w:color="auto"/>
        <w:bottom w:val="none" w:sz="0" w:space="0" w:color="auto"/>
        <w:right w:val="none" w:sz="0" w:space="0" w:color="auto"/>
      </w:divBdr>
    </w:div>
    <w:div w:id="190725062">
      <w:marLeft w:val="0"/>
      <w:marRight w:val="0"/>
      <w:marTop w:val="0"/>
      <w:marBottom w:val="0"/>
      <w:divBdr>
        <w:top w:val="none" w:sz="0" w:space="0" w:color="auto"/>
        <w:left w:val="none" w:sz="0" w:space="0" w:color="auto"/>
        <w:bottom w:val="none" w:sz="0" w:space="0" w:color="auto"/>
        <w:right w:val="none" w:sz="0" w:space="0" w:color="auto"/>
      </w:divBdr>
    </w:div>
    <w:div w:id="220214340">
      <w:marLeft w:val="0"/>
      <w:marRight w:val="0"/>
      <w:marTop w:val="0"/>
      <w:marBottom w:val="0"/>
      <w:divBdr>
        <w:top w:val="none" w:sz="0" w:space="0" w:color="auto"/>
        <w:left w:val="none" w:sz="0" w:space="0" w:color="auto"/>
        <w:bottom w:val="none" w:sz="0" w:space="0" w:color="auto"/>
        <w:right w:val="none" w:sz="0" w:space="0" w:color="auto"/>
      </w:divBdr>
    </w:div>
    <w:div w:id="230696320">
      <w:marLeft w:val="0"/>
      <w:marRight w:val="0"/>
      <w:marTop w:val="0"/>
      <w:marBottom w:val="0"/>
      <w:divBdr>
        <w:top w:val="none" w:sz="0" w:space="0" w:color="auto"/>
        <w:left w:val="none" w:sz="0" w:space="0" w:color="auto"/>
        <w:bottom w:val="none" w:sz="0" w:space="0" w:color="auto"/>
        <w:right w:val="none" w:sz="0" w:space="0" w:color="auto"/>
      </w:divBdr>
    </w:div>
    <w:div w:id="236792321">
      <w:marLeft w:val="0"/>
      <w:marRight w:val="0"/>
      <w:marTop w:val="0"/>
      <w:marBottom w:val="0"/>
      <w:divBdr>
        <w:top w:val="none" w:sz="0" w:space="0" w:color="auto"/>
        <w:left w:val="none" w:sz="0" w:space="0" w:color="auto"/>
        <w:bottom w:val="none" w:sz="0" w:space="0" w:color="auto"/>
        <w:right w:val="none" w:sz="0" w:space="0" w:color="auto"/>
      </w:divBdr>
    </w:div>
    <w:div w:id="259416558">
      <w:marLeft w:val="0"/>
      <w:marRight w:val="0"/>
      <w:marTop w:val="0"/>
      <w:marBottom w:val="0"/>
      <w:divBdr>
        <w:top w:val="none" w:sz="0" w:space="0" w:color="auto"/>
        <w:left w:val="none" w:sz="0" w:space="0" w:color="auto"/>
        <w:bottom w:val="none" w:sz="0" w:space="0" w:color="auto"/>
        <w:right w:val="none" w:sz="0" w:space="0" w:color="auto"/>
      </w:divBdr>
      <w:divsChild>
        <w:div w:id="1995141318">
          <w:marLeft w:val="0"/>
          <w:marRight w:val="0"/>
          <w:marTop w:val="0"/>
          <w:marBottom w:val="0"/>
          <w:divBdr>
            <w:top w:val="none" w:sz="0" w:space="0" w:color="auto"/>
            <w:left w:val="none" w:sz="0" w:space="0" w:color="auto"/>
            <w:bottom w:val="none" w:sz="0" w:space="0" w:color="auto"/>
            <w:right w:val="none" w:sz="0" w:space="0" w:color="auto"/>
          </w:divBdr>
        </w:div>
      </w:divsChild>
    </w:div>
    <w:div w:id="273369631">
      <w:marLeft w:val="0"/>
      <w:marRight w:val="0"/>
      <w:marTop w:val="0"/>
      <w:marBottom w:val="0"/>
      <w:divBdr>
        <w:top w:val="none" w:sz="0" w:space="0" w:color="auto"/>
        <w:left w:val="none" w:sz="0" w:space="0" w:color="auto"/>
        <w:bottom w:val="none" w:sz="0" w:space="0" w:color="auto"/>
        <w:right w:val="none" w:sz="0" w:space="0" w:color="auto"/>
      </w:divBdr>
    </w:div>
    <w:div w:id="277101463">
      <w:marLeft w:val="0"/>
      <w:marRight w:val="0"/>
      <w:marTop w:val="0"/>
      <w:marBottom w:val="0"/>
      <w:divBdr>
        <w:top w:val="none" w:sz="0" w:space="0" w:color="auto"/>
        <w:left w:val="none" w:sz="0" w:space="0" w:color="auto"/>
        <w:bottom w:val="none" w:sz="0" w:space="0" w:color="auto"/>
        <w:right w:val="none" w:sz="0" w:space="0" w:color="auto"/>
      </w:divBdr>
    </w:div>
    <w:div w:id="279729517">
      <w:marLeft w:val="0"/>
      <w:marRight w:val="0"/>
      <w:marTop w:val="0"/>
      <w:marBottom w:val="0"/>
      <w:divBdr>
        <w:top w:val="none" w:sz="0" w:space="0" w:color="auto"/>
        <w:left w:val="none" w:sz="0" w:space="0" w:color="auto"/>
        <w:bottom w:val="none" w:sz="0" w:space="0" w:color="auto"/>
        <w:right w:val="none" w:sz="0" w:space="0" w:color="auto"/>
      </w:divBdr>
    </w:div>
    <w:div w:id="280919417">
      <w:marLeft w:val="0"/>
      <w:marRight w:val="0"/>
      <w:marTop w:val="0"/>
      <w:marBottom w:val="0"/>
      <w:divBdr>
        <w:top w:val="none" w:sz="0" w:space="0" w:color="auto"/>
        <w:left w:val="none" w:sz="0" w:space="0" w:color="auto"/>
        <w:bottom w:val="none" w:sz="0" w:space="0" w:color="auto"/>
        <w:right w:val="none" w:sz="0" w:space="0" w:color="auto"/>
      </w:divBdr>
    </w:div>
    <w:div w:id="293560876">
      <w:marLeft w:val="0"/>
      <w:marRight w:val="0"/>
      <w:marTop w:val="0"/>
      <w:marBottom w:val="0"/>
      <w:divBdr>
        <w:top w:val="none" w:sz="0" w:space="0" w:color="auto"/>
        <w:left w:val="none" w:sz="0" w:space="0" w:color="auto"/>
        <w:bottom w:val="none" w:sz="0" w:space="0" w:color="auto"/>
        <w:right w:val="none" w:sz="0" w:space="0" w:color="auto"/>
      </w:divBdr>
    </w:div>
    <w:div w:id="293878213">
      <w:marLeft w:val="0"/>
      <w:marRight w:val="0"/>
      <w:marTop w:val="0"/>
      <w:marBottom w:val="0"/>
      <w:divBdr>
        <w:top w:val="none" w:sz="0" w:space="0" w:color="auto"/>
        <w:left w:val="none" w:sz="0" w:space="0" w:color="auto"/>
        <w:bottom w:val="none" w:sz="0" w:space="0" w:color="auto"/>
        <w:right w:val="none" w:sz="0" w:space="0" w:color="auto"/>
      </w:divBdr>
    </w:div>
    <w:div w:id="297030241">
      <w:marLeft w:val="0"/>
      <w:marRight w:val="0"/>
      <w:marTop w:val="0"/>
      <w:marBottom w:val="0"/>
      <w:divBdr>
        <w:top w:val="none" w:sz="0" w:space="0" w:color="auto"/>
        <w:left w:val="none" w:sz="0" w:space="0" w:color="auto"/>
        <w:bottom w:val="none" w:sz="0" w:space="0" w:color="auto"/>
        <w:right w:val="none" w:sz="0" w:space="0" w:color="auto"/>
      </w:divBdr>
    </w:div>
    <w:div w:id="305857247">
      <w:marLeft w:val="0"/>
      <w:marRight w:val="0"/>
      <w:marTop w:val="0"/>
      <w:marBottom w:val="0"/>
      <w:divBdr>
        <w:top w:val="none" w:sz="0" w:space="0" w:color="auto"/>
        <w:left w:val="none" w:sz="0" w:space="0" w:color="auto"/>
        <w:bottom w:val="none" w:sz="0" w:space="0" w:color="auto"/>
        <w:right w:val="none" w:sz="0" w:space="0" w:color="auto"/>
      </w:divBdr>
    </w:div>
    <w:div w:id="308020944">
      <w:marLeft w:val="0"/>
      <w:marRight w:val="0"/>
      <w:marTop w:val="0"/>
      <w:marBottom w:val="0"/>
      <w:divBdr>
        <w:top w:val="none" w:sz="0" w:space="0" w:color="auto"/>
        <w:left w:val="none" w:sz="0" w:space="0" w:color="auto"/>
        <w:bottom w:val="none" w:sz="0" w:space="0" w:color="auto"/>
        <w:right w:val="none" w:sz="0" w:space="0" w:color="auto"/>
      </w:divBdr>
    </w:div>
    <w:div w:id="309556200">
      <w:marLeft w:val="0"/>
      <w:marRight w:val="0"/>
      <w:marTop w:val="0"/>
      <w:marBottom w:val="0"/>
      <w:divBdr>
        <w:top w:val="none" w:sz="0" w:space="0" w:color="auto"/>
        <w:left w:val="none" w:sz="0" w:space="0" w:color="auto"/>
        <w:bottom w:val="none" w:sz="0" w:space="0" w:color="auto"/>
        <w:right w:val="none" w:sz="0" w:space="0" w:color="auto"/>
      </w:divBdr>
    </w:div>
    <w:div w:id="313149500">
      <w:marLeft w:val="0"/>
      <w:marRight w:val="0"/>
      <w:marTop w:val="0"/>
      <w:marBottom w:val="0"/>
      <w:divBdr>
        <w:top w:val="none" w:sz="0" w:space="0" w:color="auto"/>
        <w:left w:val="none" w:sz="0" w:space="0" w:color="auto"/>
        <w:bottom w:val="none" w:sz="0" w:space="0" w:color="auto"/>
        <w:right w:val="none" w:sz="0" w:space="0" w:color="auto"/>
      </w:divBdr>
    </w:div>
    <w:div w:id="318314383">
      <w:marLeft w:val="0"/>
      <w:marRight w:val="0"/>
      <w:marTop w:val="0"/>
      <w:marBottom w:val="0"/>
      <w:divBdr>
        <w:top w:val="none" w:sz="0" w:space="0" w:color="auto"/>
        <w:left w:val="none" w:sz="0" w:space="0" w:color="auto"/>
        <w:bottom w:val="none" w:sz="0" w:space="0" w:color="auto"/>
        <w:right w:val="none" w:sz="0" w:space="0" w:color="auto"/>
      </w:divBdr>
    </w:div>
    <w:div w:id="322516787">
      <w:marLeft w:val="0"/>
      <w:marRight w:val="0"/>
      <w:marTop w:val="0"/>
      <w:marBottom w:val="0"/>
      <w:divBdr>
        <w:top w:val="none" w:sz="0" w:space="0" w:color="auto"/>
        <w:left w:val="none" w:sz="0" w:space="0" w:color="auto"/>
        <w:bottom w:val="none" w:sz="0" w:space="0" w:color="auto"/>
        <w:right w:val="none" w:sz="0" w:space="0" w:color="auto"/>
      </w:divBdr>
    </w:div>
    <w:div w:id="336006190">
      <w:bodyDiv w:val="1"/>
      <w:marLeft w:val="0"/>
      <w:marRight w:val="0"/>
      <w:marTop w:val="0"/>
      <w:marBottom w:val="0"/>
      <w:divBdr>
        <w:top w:val="none" w:sz="0" w:space="0" w:color="auto"/>
        <w:left w:val="none" w:sz="0" w:space="0" w:color="auto"/>
        <w:bottom w:val="none" w:sz="0" w:space="0" w:color="auto"/>
        <w:right w:val="none" w:sz="0" w:space="0" w:color="auto"/>
      </w:divBdr>
    </w:div>
    <w:div w:id="338773396">
      <w:marLeft w:val="0"/>
      <w:marRight w:val="0"/>
      <w:marTop w:val="0"/>
      <w:marBottom w:val="0"/>
      <w:divBdr>
        <w:top w:val="none" w:sz="0" w:space="0" w:color="auto"/>
        <w:left w:val="none" w:sz="0" w:space="0" w:color="auto"/>
        <w:bottom w:val="none" w:sz="0" w:space="0" w:color="auto"/>
        <w:right w:val="none" w:sz="0" w:space="0" w:color="auto"/>
      </w:divBdr>
    </w:div>
    <w:div w:id="338970462">
      <w:marLeft w:val="0"/>
      <w:marRight w:val="0"/>
      <w:marTop w:val="0"/>
      <w:marBottom w:val="0"/>
      <w:divBdr>
        <w:top w:val="none" w:sz="0" w:space="0" w:color="auto"/>
        <w:left w:val="none" w:sz="0" w:space="0" w:color="auto"/>
        <w:bottom w:val="none" w:sz="0" w:space="0" w:color="auto"/>
        <w:right w:val="none" w:sz="0" w:space="0" w:color="auto"/>
      </w:divBdr>
    </w:div>
    <w:div w:id="368847507">
      <w:marLeft w:val="0"/>
      <w:marRight w:val="0"/>
      <w:marTop w:val="0"/>
      <w:marBottom w:val="0"/>
      <w:divBdr>
        <w:top w:val="none" w:sz="0" w:space="0" w:color="auto"/>
        <w:left w:val="none" w:sz="0" w:space="0" w:color="auto"/>
        <w:bottom w:val="none" w:sz="0" w:space="0" w:color="auto"/>
        <w:right w:val="none" w:sz="0" w:space="0" w:color="auto"/>
      </w:divBdr>
    </w:div>
    <w:div w:id="382481005">
      <w:marLeft w:val="0"/>
      <w:marRight w:val="0"/>
      <w:marTop w:val="0"/>
      <w:marBottom w:val="0"/>
      <w:divBdr>
        <w:top w:val="none" w:sz="0" w:space="0" w:color="auto"/>
        <w:left w:val="none" w:sz="0" w:space="0" w:color="auto"/>
        <w:bottom w:val="none" w:sz="0" w:space="0" w:color="auto"/>
        <w:right w:val="none" w:sz="0" w:space="0" w:color="auto"/>
      </w:divBdr>
    </w:div>
    <w:div w:id="403066647">
      <w:marLeft w:val="0"/>
      <w:marRight w:val="0"/>
      <w:marTop w:val="0"/>
      <w:marBottom w:val="0"/>
      <w:divBdr>
        <w:top w:val="none" w:sz="0" w:space="0" w:color="auto"/>
        <w:left w:val="none" w:sz="0" w:space="0" w:color="auto"/>
        <w:bottom w:val="none" w:sz="0" w:space="0" w:color="auto"/>
        <w:right w:val="none" w:sz="0" w:space="0" w:color="auto"/>
      </w:divBdr>
    </w:div>
    <w:div w:id="405733789">
      <w:marLeft w:val="0"/>
      <w:marRight w:val="0"/>
      <w:marTop w:val="0"/>
      <w:marBottom w:val="0"/>
      <w:divBdr>
        <w:top w:val="none" w:sz="0" w:space="0" w:color="auto"/>
        <w:left w:val="none" w:sz="0" w:space="0" w:color="auto"/>
        <w:bottom w:val="none" w:sz="0" w:space="0" w:color="auto"/>
        <w:right w:val="none" w:sz="0" w:space="0" w:color="auto"/>
      </w:divBdr>
    </w:div>
    <w:div w:id="414011770">
      <w:marLeft w:val="0"/>
      <w:marRight w:val="0"/>
      <w:marTop w:val="0"/>
      <w:marBottom w:val="0"/>
      <w:divBdr>
        <w:top w:val="none" w:sz="0" w:space="0" w:color="auto"/>
        <w:left w:val="none" w:sz="0" w:space="0" w:color="auto"/>
        <w:bottom w:val="none" w:sz="0" w:space="0" w:color="auto"/>
        <w:right w:val="none" w:sz="0" w:space="0" w:color="auto"/>
      </w:divBdr>
    </w:div>
    <w:div w:id="462770868">
      <w:marLeft w:val="0"/>
      <w:marRight w:val="0"/>
      <w:marTop w:val="0"/>
      <w:marBottom w:val="0"/>
      <w:divBdr>
        <w:top w:val="none" w:sz="0" w:space="0" w:color="auto"/>
        <w:left w:val="none" w:sz="0" w:space="0" w:color="auto"/>
        <w:bottom w:val="none" w:sz="0" w:space="0" w:color="auto"/>
        <w:right w:val="none" w:sz="0" w:space="0" w:color="auto"/>
      </w:divBdr>
    </w:div>
    <w:div w:id="478502526">
      <w:marLeft w:val="0"/>
      <w:marRight w:val="0"/>
      <w:marTop w:val="0"/>
      <w:marBottom w:val="0"/>
      <w:divBdr>
        <w:top w:val="none" w:sz="0" w:space="0" w:color="auto"/>
        <w:left w:val="none" w:sz="0" w:space="0" w:color="auto"/>
        <w:bottom w:val="none" w:sz="0" w:space="0" w:color="auto"/>
        <w:right w:val="none" w:sz="0" w:space="0" w:color="auto"/>
      </w:divBdr>
    </w:div>
    <w:div w:id="499392006">
      <w:bodyDiv w:val="1"/>
      <w:marLeft w:val="0"/>
      <w:marRight w:val="0"/>
      <w:marTop w:val="0"/>
      <w:marBottom w:val="0"/>
      <w:divBdr>
        <w:top w:val="none" w:sz="0" w:space="0" w:color="auto"/>
        <w:left w:val="none" w:sz="0" w:space="0" w:color="auto"/>
        <w:bottom w:val="none" w:sz="0" w:space="0" w:color="auto"/>
        <w:right w:val="none" w:sz="0" w:space="0" w:color="auto"/>
      </w:divBdr>
      <w:divsChild>
        <w:div w:id="332034919">
          <w:marLeft w:val="0"/>
          <w:marRight w:val="0"/>
          <w:marTop w:val="0"/>
          <w:marBottom w:val="0"/>
          <w:divBdr>
            <w:top w:val="none" w:sz="0" w:space="0" w:color="auto"/>
            <w:left w:val="none" w:sz="0" w:space="0" w:color="auto"/>
            <w:bottom w:val="none" w:sz="0" w:space="0" w:color="auto"/>
            <w:right w:val="none" w:sz="0" w:space="0" w:color="auto"/>
          </w:divBdr>
        </w:div>
        <w:div w:id="465587943">
          <w:marLeft w:val="0"/>
          <w:marRight w:val="0"/>
          <w:marTop w:val="0"/>
          <w:marBottom w:val="0"/>
          <w:divBdr>
            <w:top w:val="none" w:sz="0" w:space="0" w:color="auto"/>
            <w:left w:val="none" w:sz="0" w:space="0" w:color="auto"/>
            <w:bottom w:val="none" w:sz="0" w:space="0" w:color="auto"/>
            <w:right w:val="none" w:sz="0" w:space="0" w:color="auto"/>
          </w:divBdr>
        </w:div>
        <w:div w:id="1009868907">
          <w:marLeft w:val="0"/>
          <w:marRight w:val="0"/>
          <w:marTop w:val="0"/>
          <w:marBottom w:val="0"/>
          <w:divBdr>
            <w:top w:val="none" w:sz="0" w:space="0" w:color="auto"/>
            <w:left w:val="none" w:sz="0" w:space="0" w:color="auto"/>
            <w:bottom w:val="none" w:sz="0" w:space="0" w:color="auto"/>
            <w:right w:val="none" w:sz="0" w:space="0" w:color="auto"/>
          </w:divBdr>
        </w:div>
        <w:div w:id="1057557979">
          <w:marLeft w:val="0"/>
          <w:marRight w:val="0"/>
          <w:marTop w:val="0"/>
          <w:marBottom w:val="0"/>
          <w:divBdr>
            <w:top w:val="none" w:sz="0" w:space="0" w:color="auto"/>
            <w:left w:val="none" w:sz="0" w:space="0" w:color="auto"/>
            <w:bottom w:val="none" w:sz="0" w:space="0" w:color="auto"/>
            <w:right w:val="none" w:sz="0" w:space="0" w:color="auto"/>
          </w:divBdr>
          <w:divsChild>
            <w:div w:id="1360466673">
              <w:marLeft w:val="0"/>
              <w:marRight w:val="0"/>
              <w:marTop w:val="0"/>
              <w:marBottom w:val="0"/>
              <w:divBdr>
                <w:top w:val="none" w:sz="0" w:space="0" w:color="auto"/>
                <w:left w:val="none" w:sz="0" w:space="0" w:color="auto"/>
                <w:bottom w:val="none" w:sz="0" w:space="0" w:color="auto"/>
                <w:right w:val="none" w:sz="0" w:space="0" w:color="auto"/>
              </w:divBdr>
              <w:divsChild>
                <w:div w:id="146825094">
                  <w:marLeft w:val="0"/>
                  <w:marRight w:val="0"/>
                  <w:marTop w:val="0"/>
                  <w:marBottom w:val="0"/>
                  <w:divBdr>
                    <w:top w:val="none" w:sz="0" w:space="0" w:color="auto"/>
                    <w:left w:val="none" w:sz="0" w:space="0" w:color="auto"/>
                    <w:bottom w:val="none" w:sz="0" w:space="0" w:color="auto"/>
                    <w:right w:val="none" w:sz="0" w:space="0" w:color="auto"/>
                  </w:divBdr>
                </w:div>
                <w:div w:id="839468494">
                  <w:marLeft w:val="0"/>
                  <w:marRight w:val="0"/>
                  <w:marTop w:val="0"/>
                  <w:marBottom w:val="0"/>
                  <w:divBdr>
                    <w:top w:val="none" w:sz="0" w:space="0" w:color="auto"/>
                    <w:left w:val="none" w:sz="0" w:space="0" w:color="auto"/>
                    <w:bottom w:val="none" w:sz="0" w:space="0" w:color="auto"/>
                    <w:right w:val="none" w:sz="0" w:space="0" w:color="auto"/>
                  </w:divBdr>
                </w:div>
                <w:div w:id="1126198823">
                  <w:marLeft w:val="0"/>
                  <w:marRight w:val="0"/>
                  <w:marTop w:val="0"/>
                  <w:marBottom w:val="0"/>
                  <w:divBdr>
                    <w:top w:val="none" w:sz="0" w:space="0" w:color="auto"/>
                    <w:left w:val="none" w:sz="0" w:space="0" w:color="auto"/>
                    <w:bottom w:val="none" w:sz="0" w:space="0" w:color="auto"/>
                    <w:right w:val="none" w:sz="0" w:space="0" w:color="auto"/>
                  </w:divBdr>
                </w:div>
                <w:div w:id="1735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262">
          <w:marLeft w:val="0"/>
          <w:marRight w:val="0"/>
          <w:marTop w:val="0"/>
          <w:marBottom w:val="0"/>
          <w:divBdr>
            <w:top w:val="none" w:sz="0" w:space="0" w:color="auto"/>
            <w:left w:val="none" w:sz="0" w:space="0" w:color="auto"/>
            <w:bottom w:val="none" w:sz="0" w:space="0" w:color="auto"/>
            <w:right w:val="none" w:sz="0" w:space="0" w:color="auto"/>
          </w:divBdr>
        </w:div>
      </w:divsChild>
    </w:div>
    <w:div w:id="505943092">
      <w:marLeft w:val="0"/>
      <w:marRight w:val="0"/>
      <w:marTop w:val="0"/>
      <w:marBottom w:val="0"/>
      <w:divBdr>
        <w:top w:val="none" w:sz="0" w:space="0" w:color="auto"/>
        <w:left w:val="none" w:sz="0" w:space="0" w:color="auto"/>
        <w:bottom w:val="none" w:sz="0" w:space="0" w:color="auto"/>
        <w:right w:val="none" w:sz="0" w:space="0" w:color="auto"/>
      </w:divBdr>
    </w:div>
    <w:div w:id="548567563">
      <w:marLeft w:val="0"/>
      <w:marRight w:val="0"/>
      <w:marTop w:val="0"/>
      <w:marBottom w:val="0"/>
      <w:divBdr>
        <w:top w:val="none" w:sz="0" w:space="0" w:color="auto"/>
        <w:left w:val="none" w:sz="0" w:space="0" w:color="auto"/>
        <w:bottom w:val="none" w:sz="0" w:space="0" w:color="auto"/>
        <w:right w:val="none" w:sz="0" w:space="0" w:color="auto"/>
      </w:divBdr>
    </w:div>
    <w:div w:id="556282770">
      <w:marLeft w:val="0"/>
      <w:marRight w:val="0"/>
      <w:marTop w:val="0"/>
      <w:marBottom w:val="0"/>
      <w:divBdr>
        <w:top w:val="none" w:sz="0" w:space="0" w:color="auto"/>
        <w:left w:val="none" w:sz="0" w:space="0" w:color="auto"/>
        <w:bottom w:val="none" w:sz="0" w:space="0" w:color="auto"/>
        <w:right w:val="none" w:sz="0" w:space="0" w:color="auto"/>
      </w:divBdr>
    </w:div>
    <w:div w:id="556473836">
      <w:marLeft w:val="0"/>
      <w:marRight w:val="0"/>
      <w:marTop w:val="0"/>
      <w:marBottom w:val="0"/>
      <w:divBdr>
        <w:top w:val="none" w:sz="0" w:space="0" w:color="auto"/>
        <w:left w:val="none" w:sz="0" w:space="0" w:color="auto"/>
        <w:bottom w:val="none" w:sz="0" w:space="0" w:color="auto"/>
        <w:right w:val="none" w:sz="0" w:space="0" w:color="auto"/>
      </w:divBdr>
    </w:div>
    <w:div w:id="559556513">
      <w:marLeft w:val="0"/>
      <w:marRight w:val="0"/>
      <w:marTop w:val="0"/>
      <w:marBottom w:val="0"/>
      <w:divBdr>
        <w:top w:val="none" w:sz="0" w:space="0" w:color="auto"/>
        <w:left w:val="none" w:sz="0" w:space="0" w:color="auto"/>
        <w:bottom w:val="none" w:sz="0" w:space="0" w:color="auto"/>
        <w:right w:val="none" w:sz="0" w:space="0" w:color="auto"/>
      </w:divBdr>
    </w:div>
    <w:div w:id="571886839">
      <w:marLeft w:val="0"/>
      <w:marRight w:val="0"/>
      <w:marTop w:val="0"/>
      <w:marBottom w:val="0"/>
      <w:divBdr>
        <w:top w:val="none" w:sz="0" w:space="0" w:color="auto"/>
        <w:left w:val="none" w:sz="0" w:space="0" w:color="auto"/>
        <w:bottom w:val="none" w:sz="0" w:space="0" w:color="auto"/>
        <w:right w:val="none" w:sz="0" w:space="0" w:color="auto"/>
      </w:divBdr>
    </w:div>
    <w:div w:id="582419823">
      <w:marLeft w:val="0"/>
      <w:marRight w:val="0"/>
      <w:marTop w:val="0"/>
      <w:marBottom w:val="0"/>
      <w:divBdr>
        <w:top w:val="none" w:sz="0" w:space="0" w:color="auto"/>
        <w:left w:val="none" w:sz="0" w:space="0" w:color="auto"/>
        <w:bottom w:val="none" w:sz="0" w:space="0" w:color="auto"/>
        <w:right w:val="none" w:sz="0" w:space="0" w:color="auto"/>
      </w:divBdr>
    </w:div>
    <w:div w:id="598485392">
      <w:marLeft w:val="0"/>
      <w:marRight w:val="0"/>
      <w:marTop w:val="0"/>
      <w:marBottom w:val="0"/>
      <w:divBdr>
        <w:top w:val="none" w:sz="0" w:space="0" w:color="auto"/>
        <w:left w:val="none" w:sz="0" w:space="0" w:color="auto"/>
        <w:bottom w:val="none" w:sz="0" w:space="0" w:color="auto"/>
        <w:right w:val="none" w:sz="0" w:space="0" w:color="auto"/>
      </w:divBdr>
    </w:div>
    <w:div w:id="604194746">
      <w:marLeft w:val="0"/>
      <w:marRight w:val="0"/>
      <w:marTop w:val="0"/>
      <w:marBottom w:val="0"/>
      <w:divBdr>
        <w:top w:val="none" w:sz="0" w:space="0" w:color="auto"/>
        <w:left w:val="none" w:sz="0" w:space="0" w:color="auto"/>
        <w:bottom w:val="none" w:sz="0" w:space="0" w:color="auto"/>
        <w:right w:val="none" w:sz="0" w:space="0" w:color="auto"/>
      </w:divBdr>
    </w:div>
    <w:div w:id="610668913">
      <w:marLeft w:val="0"/>
      <w:marRight w:val="0"/>
      <w:marTop w:val="0"/>
      <w:marBottom w:val="0"/>
      <w:divBdr>
        <w:top w:val="none" w:sz="0" w:space="0" w:color="auto"/>
        <w:left w:val="none" w:sz="0" w:space="0" w:color="auto"/>
        <w:bottom w:val="none" w:sz="0" w:space="0" w:color="auto"/>
        <w:right w:val="none" w:sz="0" w:space="0" w:color="auto"/>
      </w:divBdr>
    </w:div>
    <w:div w:id="615673608">
      <w:marLeft w:val="0"/>
      <w:marRight w:val="0"/>
      <w:marTop w:val="0"/>
      <w:marBottom w:val="0"/>
      <w:divBdr>
        <w:top w:val="none" w:sz="0" w:space="0" w:color="auto"/>
        <w:left w:val="none" w:sz="0" w:space="0" w:color="auto"/>
        <w:bottom w:val="none" w:sz="0" w:space="0" w:color="auto"/>
        <w:right w:val="none" w:sz="0" w:space="0" w:color="auto"/>
      </w:divBdr>
    </w:div>
    <w:div w:id="623314435">
      <w:bodyDiv w:val="1"/>
      <w:marLeft w:val="0"/>
      <w:marRight w:val="0"/>
      <w:marTop w:val="0"/>
      <w:marBottom w:val="0"/>
      <w:divBdr>
        <w:top w:val="none" w:sz="0" w:space="0" w:color="auto"/>
        <w:left w:val="none" w:sz="0" w:space="0" w:color="auto"/>
        <w:bottom w:val="none" w:sz="0" w:space="0" w:color="auto"/>
        <w:right w:val="none" w:sz="0" w:space="0" w:color="auto"/>
      </w:divBdr>
    </w:div>
    <w:div w:id="627125408">
      <w:marLeft w:val="0"/>
      <w:marRight w:val="0"/>
      <w:marTop w:val="0"/>
      <w:marBottom w:val="0"/>
      <w:divBdr>
        <w:top w:val="none" w:sz="0" w:space="0" w:color="auto"/>
        <w:left w:val="none" w:sz="0" w:space="0" w:color="auto"/>
        <w:bottom w:val="none" w:sz="0" w:space="0" w:color="auto"/>
        <w:right w:val="none" w:sz="0" w:space="0" w:color="auto"/>
      </w:divBdr>
    </w:div>
    <w:div w:id="627471615">
      <w:marLeft w:val="0"/>
      <w:marRight w:val="0"/>
      <w:marTop w:val="0"/>
      <w:marBottom w:val="0"/>
      <w:divBdr>
        <w:top w:val="none" w:sz="0" w:space="0" w:color="auto"/>
        <w:left w:val="none" w:sz="0" w:space="0" w:color="auto"/>
        <w:bottom w:val="none" w:sz="0" w:space="0" w:color="auto"/>
        <w:right w:val="none" w:sz="0" w:space="0" w:color="auto"/>
      </w:divBdr>
    </w:div>
    <w:div w:id="658073706">
      <w:marLeft w:val="0"/>
      <w:marRight w:val="0"/>
      <w:marTop w:val="0"/>
      <w:marBottom w:val="0"/>
      <w:divBdr>
        <w:top w:val="none" w:sz="0" w:space="0" w:color="auto"/>
        <w:left w:val="none" w:sz="0" w:space="0" w:color="auto"/>
        <w:bottom w:val="none" w:sz="0" w:space="0" w:color="auto"/>
        <w:right w:val="none" w:sz="0" w:space="0" w:color="auto"/>
      </w:divBdr>
    </w:div>
    <w:div w:id="662858113">
      <w:bodyDiv w:val="1"/>
      <w:marLeft w:val="0"/>
      <w:marRight w:val="0"/>
      <w:marTop w:val="0"/>
      <w:marBottom w:val="0"/>
      <w:divBdr>
        <w:top w:val="none" w:sz="0" w:space="0" w:color="auto"/>
        <w:left w:val="none" w:sz="0" w:space="0" w:color="auto"/>
        <w:bottom w:val="none" w:sz="0" w:space="0" w:color="auto"/>
        <w:right w:val="none" w:sz="0" w:space="0" w:color="auto"/>
      </w:divBdr>
    </w:div>
    <w:div w:id="687487718">
      <w:marLeft w:val="0"/>
      <w:marRight w:val="0"/>
      <w:marTop w:val="0"/>
      <w:marBottom w:val="0"/>
      <w:divBdr>
        <w:top w:val="none" w:sz="0" w:space="0" w:color="auto"/>
        <w:left w:val="none" w:sz="0" w:space="0" w:color="auto"/>
        <w:bottom w:val="none" w:sz="0" w:space="0" w:color="auto"/>
        <w:right w:val="none" w:sz="0" w:space="0" w:color="auto"/>
      </w:divBdr>
    </w:div>
    <w:div w:id="690688655">
      <w:marLeft w:val="0"/>
      <w:marRight w:val="0"/>
      <w:marTop w:val="0"/>
      <w:marBottom w:val="0"/>
      <w:divBdr>
        <w:top w:val="none" w:sz="0" w:space="0" w:color="auto"/>
        <w:left w:val="none" w:sz="0" w:space="0" w:color="auto"/>
        <w:bottom w:val="none" w:sz="0" w:space="0" w:color="auto"/>
        <w:right w:val="none" w:sz="0" w:space="0" w:color="auto"/>
      </w:divBdr>
    </w:div>
    <w:div w:id="720253994">
      <w:marLeft w:val="0"/>
      <w:marRight w:val="0"/>
      <w:marTop w:val="0"/>
      <w:marBottom w:val="0"/>
      <w:divBdr>
        <w:top w:val="none" w:sz="0" w:space="0" w:color="auto"/>
        <w:left w:val="none" w:sz="0" w:space="0" w:color="auto"/>
        <w:bottom w:val="none" w:sz="0" w:space="0" w:color="auto"/>
        <w:right w:val="none" w:sz="0" w:space="0" w:color="auto"/>
      </w:divBdr>
    </w:div>
    <w:div w:id="721290272">
      <w:marLeft w:val="0"/>
      <w:marRight w:val="0"/>
      <w:marTop w:val="0"/>
      <w:marBottom w:val="0"/>
      <w:divBdr>
        <w:top w:val="none" w:sz="0" w:space="0" w:color="auto"/>
        <w:left w:val="none" w:sz="0" w:space="0" w:color="auto"/>
        <w:bottom w:val="none" w:sz="0" w:space="0" w:color="auto"/>
        <w:right w:val="none" w:sz="0" w:space="0" w:color="auto"/>
      </w:divBdr>
    </w:div>
    <w:div w:id="727651862">
      <w:marLeft w:val="0"/>
      <w:marRight w:val="0"/>
      <w:marTop w:val="0"/>
      <w:marBottom w:val="0"/>
      <w:divBdr>
        <w:top w:val="none" w:sz="0" w:space="0" w:color="auto"/>
        <w:left w:val="none" w:sz="0" w:space="0" w:color="auto"/>
        <w:bottom w:val="none" w:sz="0" w:space="0" w:color="auto"/>
        <w:right w:val="none" w:sz="0" w:space="0" w:color="auto"/>
      </w:divBdr>
    </w:div>
    <w:div w:id="736050746">
      <w:bodyDiv w:val="1"/>
      <w:marLeft w:val="0"/>
      <w:marRight w:val="0"/>
      <w:marTop w:val="0"/>
      <w:marBottom w:val="0"/>
      <w:divBdr>
        <w:top w:val="none" w:sz="0" w:space="0" w:color="auto"/>
        <w:left w:val="none" w:sz="0" w:space="0" w:color="auto"/>
        <w:bottom w:val="none" w:sz="0" w:space="0" w:color="auto"/>
        <w:right w:val="none" w:sz="0" w:space="0" w:color="auto"/>
      </w:divBdr>
    </w:div>
    <w:div w:id="746347141">
      <w:marLeft w:val="0"/>
      <w:marRight w:val="0"/>
      <w:marTop w:val="0"/>
      <w:marBottom w:val="0"/>
      <w:divBdr>
        <w:top w:val="none" w:sz="0" w:space="0" w:color="auto"/>
        <w:left w:val="none" w:sz="0" w:space="0" w:color="auto"/>
        <w:bottom w:val="none" w:sz="0" w:space="0" w:color="auto"/>
        <w:right w:val="none" w:sz="0" w:space="0" w:color="auto"/>
      </w:divBdr>
    </w:div>
    <w:div w:id="751514957">
      <w:marLeft w:val="0"/>
      <w:marRight w:val="0"/>
      <w:marTop w:val="0"/>
      <w:marBottom w:val="0"/>
      <w:divBdr>
        <w:top w:val="none" w:sz="0" w:space="0" w:color="auto"/>
        <w:left w:val="none" w:sz="0" w:space="0" w:color="auto"/>
        <w:bottom w:val="none" w:sz="0" w:space="0" w:color="auto"/>
        <w:right w:val="none" w:sz="0" w:space="0" w:color="auto"/>
      </w:divBdr>
    </w:div>
    <w:div w:id="759912345">
      <w:marLeft w:val="0"/>
      <w:marRight w:val="0"/>
      <w:marTop w:val="0"/>
      <w:marBottom w:val="0"/>
      <w:divBdr>
        <w:top w:val="none" w:sz="0" w:space="0" w:color="auto"/>
        <w:left w:val="none" w:sz="0" w:space="0" w:color="auto"/>
        <w:bottom w:val="none" w:sz="0" w:space="0" w:color="auto"/>
        <w:right w:val="none" w:sz="0" w:space="0" w:color="auto"/>
      </w:divBdr>
    </w:div>
    <w:div w:id="784619786">
      <w:marLeft w:val="0"/>
      <w:marRight w:val="0"/>
      <w:marTop w:val="0"/>
      <w:marBottom w:val="0"/>
      <w:divBdr>
        <w:top w:val="none" w:sz="0" w:space="0" w:color="auto"/>
        <w:left w:val="none" w:sz="0" w:space="0" w:color="auto"/>
        <w:bottom w:val="none" w:sz="0" w:space="0" w:color="auto"/>
        <w:right w:val="none" w:sz="0" w:space="0" w:color="auto"/>
      </w:divBdr>
    </w:div>
    <w:div w:id="810750508">
      <w:marLeft w:val="0"/>
      <w:marRight w:val="0"/>
      <w:marTop w:val="0"/>
      <w:marBottom w:val="0"/>
      <w:divBdr>
        <w:top w:val="none" w:sz="0" w:space="0" w:color="auto"/>
        <w:left w:val="none" w:sz="0" w:space="0" w:color="auto"/>
        <w:bottom w:val="none" w:sz="0" w:space="0" w:color="auto"/>
        <w:right w:val="none" w:sz="0" w:space="0" w:color="auto"/>
      </w:divBdr>
    </w:div>
    <w:div w:id="819229496">
      <w:marLeft w:val="0"/>
      <w:marRight w:val="0"/>
      <w:marTop w:val="0"/>
      <w:marBottom w:val="0"/>
      <w:divBdr>
        <w:top w:val="none" w:sz="0" w:space="0" w:color="auto"/>
        <w:left w:val="none" w:sz="0" w:space="0" w:color="auto"/>
        <w:bottom w:val="none" w:sz="0" w:space="0" w:color="auto"/>
        <w:right w:val="none" w:sz="0" w:space="0" w:color="auto"/>
      </w:divBdr>
    </w:div>
    <w:div w:id="830147419">
      <w:marLeft w:val="0"/>
      <w:marRight w:val="0"/>
      <w:marTop w:val="0"/>
      <w:marBottom w:val="0"/>
      <w:divBdr>
        <w:top w:val="none" w:sz="0" w:space="0" w:color="auto"/>
        <w:left w:val="none" w:sz="0" w:space="0" w:color="auto"/>
        <w:bottom w:val="none" w:sz="0" w:space="0" w:color="auto"/>
        <w:right w:val="none" w:sz="0" w:space="0" w:color="auto"/>
      </w:divBdr>
    </w:div>
    <w:div w:id="851647704">
      <w:marLeft w:val="0"/>
      <w:marRight w:val="0"/>
      <w:marTop w:val="0"/>
      <w:marBottom w:val="0"/>
      <w:divBdr>
        <w:top w:val="none" w:sz="0" w:space="0" w:color="auto"/>
        <w:left w:val="none" w:sz="0" w:space="0" w:color="auto"/>
        <w:bottom w:val="none" w:sz="0" w:space="0" w:color="auto"/>
        <w:right w:val="none" w:sz="0" w:space="0" w:color="auto"/>
      </w:divBdr>
    </w:div>
    <w:div w:id="857157031">
      <w:marLeft w:val="0"/>
      <w:marRight w:val="0"/>
      <w:marTop w:val="0"/>
      <w:marBottom w:val="0"/>
      <w:divBdr>
        <w:top w:val="none" w:sz="0" w:space="0" w:color="auto"/>
        <w:left w:val="none" w:sz="0" w:space="0" w:color="auto"/>
        <w:bottom w:val="none" w:sz="0" w:space="0" w:color="auto"/>
        <w:right w:val="none" w:sz="0" w:space="0" w:color="auto"/>
      </w:divBdr>
    </w:div>
    <w:div w:id="878930629">
      <w:marLeft w:val="0"/>
      <w:marRight w:val="0"/>
      <w:marTop w:val="0"/>
      <w:marBottom w:val="0"/>
      <w:divBdr>
        <w:top w:val="none" w:sz="0" w:space="0" w:color="auto"/>
        <w:left w:val="none" w:sz="0" w:space="0" w:color="auto"/>
        <w:bottom w:val="none" w:sz="0" w:space="0" w:color="auto"/>
        <w:right w:val="none" w:sz="0" w:space="0" w:color="auto"/>
      </w:divBdr>
    </w:div>
    <w:div w:id="881289505">
      <w:marLeft w:val="0"/>
      <w:marRight w:val="0"/>
      <w:marTop w:val="0"/>
      <w:marBottom w:val="0"/>
      <w:divBdr>
        <w:top w:val="none" w:sz="0" w:space="0" w:color="auto"/>
        <w:left w:val="none" w:sz="0" w:space="0" w:color="auto"/>
        <w:bottom w:val="none" w:sz="0" w:space="0" w:color="auto"/>
        <w:right w:val="none" w:sz="0" w:space="0" w:color="auto"/>
      </w:divBdr>
      <w:divsChild>
        <w:div w:id="319160722">
          <w:marLeft w:val="0"/>
          <w:marRight w:val="0"/>
          <w:marTop w:val="0"/>
          <w:marBottom w:val="0"/>
          <w:divBdr>
            <w:top w:val="none" w:sz="0" w:space="0" w:color="auto"/>
            <w:left w:val="none" w:sz="0" w:space="0" w:color="auto"/>
            <w:bottom w:val="none" w:sz="0" w:space="0" w:color="auto"/>
            <w:right w:val="none" w:sz="0" w:space="0" w:color="auto"/>
          </w:divBdr>
          <w:divsChild>
            <w:div w:id="1880390104">
              <w:marLeft w:val="0"/>
              <w:marRight w:val="0"/>
              <w:marTop w:val="0"/>
              <w:marBottom w:val="0"/>
              <w:divBdr>
                <w:top w:val="none" w:sz="0" w:space="0" w:color="auto"/>
                <w:left w:val="none" w:sz="0" w:space="0" w:color="auto"/>
                <w:bottom w:val="none" w:sz="0" w:space="0" w:color="auto"/>
                <w:right w:val="none" w:sz="0" w:space="0" w:color="auto"/>
              </w:divBdr>
              <w:divsChild>
                <w:div w:id="803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21842">
      <w:marLeft w:val="0"/>
      <w:marRight w:val="0"/>
      <w:marTop w:val="0"/>
      <w:marBottom w:val="0"/>
      <w:divBdr>
        <w:top w:val="none" w:sz="0" w:space="0" w:color="auto"/>
        <w:left w:val="none" w:sz="0" w:space="0" w:color="auto"/>
        <w:bottom w:val="none" w:sz="0" w:space="0" w:color="auto"/>
        <w:right w:val="none" w:sz="0" w:space="0" w:color="auto"/>
      </w:divBdr>
    </w:div>
    <w:div w:id="891766492">
      <w:marLeft w:val="0"/>
      <w:marRight w:val="0"/>
      <w:marTop w:val="0"/>
      <w:marBottom w:val="0"/>
      <w:divBdr>
        <w:top w:val="none" w:sz="0" w:space="0" w:color="auto"/>
        <w:left w:val="none" w:sz="0" w:space="0" w:color="auto"/>
        <w:bottom w:val="none" w:sz="0" w:space="0" w:color="auto"/>
        <w:right w:val="none" w:sz="0" w:space="0" w:color="auto"/>
      </w:divBdr>
    </w:div>
    <w:div w:id="907499652">
      <w:bodyDiv w:val="1"/>
      <w:marLeft w:val="0"/>
      <w:marRight w:val="0"/>
      <w:marTop w:val="0"/>
      <w:marBottom w:val="0"/>
      <w:divBdr>
        <w:top w:val="none" w:sz="0" w:space="0" w:color="auto"/>
        <w:left w:val="none" w:sz="0" w:space="0" w:color="auto"/>
        <w:bottom w:val="none" w:sz="0" w:space="0" w:color="auto"/>
        <w:right w:val="none" w:sz="0" w:space="0" w:color="auto"/>
      </w:divBdr>
    </w:div>
    <w:div w:id="918364374">
      <w:marLeft w:val="0"/>
      <w:marRight w:val="0"/>
      <w:marTop w:val="0"/>
      <w:marBottom w:val="0"/>
      <w:divBdr>
        <w:top w:val="none" w:sz="0" w:space="0" w:color="auto"/>
        <w:left w:val="none" w:sz="0" w:space="0" w:color="auto"/>
        <w:bottom w:val="none" w:sz="0" w:space="0" w:color="auto"/>
        <w:right w:val="none" w:sz="0" w:space="0" w:color="auto"/>
      </w:divBdr>
    </w:div>
    <w:div w:id="944577396">
      <w:marLeft w:val="0"/>
      <w:marRight w:val="0"/>
      <w:marTop w:val="0"/>
      <w:marBottom w:val="0"/>
      <w:divBdr>
        <w:top w:val="none" w:sz="0" w:space="0" w:color="auto"/>
        <w:left w:val="none" w:sz="0" w:space="0" w:color="auto"/>
        <w:bottom w:val="none" w:sz="0" w:space="0" w:color="auto"/>
        <w:right w:val="none" w:sz="0" w:space="0" w:color="auto"/>
      </w:divBdr>
    </w:div>
    <w:div w:id="947352695">
      <w:marLeft w:val="0"/>
      <w:marRight w:val="0"/>
      <w:marTop w:val="0"/>
      <w:marBottom w:val="0"/>
      <w:divBdr>
        <w:top w:val="none" w:sz="0" w:space="0" w:color="auto"/>
        <w:left w:val="none" w:sz="0" w:space="0" w:color="auto"/>
        <w:bottom w:val="none" w:sz="0" w:space="0" w:color="auto"/>
        <w:right w:val="none" w:sz="0" w:space="0" w:color="auto"/>
      </w:divBdr>
    </w:div>
    <w:div w:id="948506592">
      <w:marLeft w:val="0"/>
      <w:marRight w:val="0"/>
      <w:marTop w:val="0"/>
      <w:marBottom w:val="0"/>
      <w:divBdr>
        <w:top w:val="none" w:sz="0" w:space="0" w:color="auto"/>
        <w:left w:val="none" w:sz="0" w:space="0" w:color="auto"/>
        <w:bottom w:val="none" w:sz="0" w:space="0" w:color="auto"/>
        <w:right w:val="none" w:sz="0" w:space="0" w:color="auto"/>
      </w:divBdr>
    </w:div>
    <w:div w:id="953368076">
      <w:marLeft w:val="0"/>
      <w:marRight w:val="0"/>
      <w:marTop w:val="0"/>
      <w:marBottom w:val="0"/>
      <w:divBdr>
        <w:top w:val="none" w:sz="0" w:space="0" w:color="auto"/>
        <w:left w:val="none" w:sz="0" w:space="0" w:color="auto"/>
        <w:bottom w:val="none" w:sz="0" w:space="0" w:color="auto"/>
        <w:right w:val="none" w:sz="0" w:space="0" w:color="auto"/>
      </w:divBdr>
      <w:divsChild>
        <w:div w:id="216623613">
          <w:marLeft w:val="0"/>
          <w:marRight w:val="0"/>
          <w:marTop w:val="0"/>
          <w:marBottom w:val="0"/>
          <w:divBdr>
            <w:top w:val="none" w:sz="0" w:space="0" w:color="auto"/>
            <w:left w:val="none" w:sz="0" w:space="0" w:color="auto"/>
            <w:bottom w:val="none" w:sz="0" w:space="0" w:color="auto"/>
            <w:right w:val="none" w:sz="0" w:space="0" w:color="auto"/>
          </w:divBdr>
        </w:div>
      </w:divsChild>
    </w:div>
    <w:div w:id="998384694">
      <w:marLeft w:val="0"/>
      <w:marRight w:val="0"/>
      <w:marTop w:val="0"/>
      <w:marBottom w:val="0"/>
      <w:divBdr>
        <w:top w:val="none" w:sz="0" w:space="0" w:color="auto"/>
        <w:left w:val="none" w:sz="0" w:space="0" w:color="auto"/>
        <w:bottom w:val="none" w:sz="0" w:space="0" w:color="auto"/>
        <w:right w:val="none" w:sz="0" w:space="0" w:color="auto"/>
      </w:divBdr>
    </w:div>
    <w:div w:id="1017266828">
      <w:marLeft w:val="0"/>
      <w:marRight w:val="0"/>
      <w:marTop w:val="0"/>
      <w:marBottom w:val="0"/>
      <w:divBdr>
        <w:top w:val="none" w:sz="0" w:space="0" w:color="auto"/>
        <w:left w:val="none" w:sz="0" w:space="0" w:color="auto"/>
        <w:bottom w:val="none" w:sz="0" w:space="0" w:color="auto"/>
        <w:right w:val="none" w:sz="0" w:space="0" w:color="auto"/>
      </w:divBdr>
    </w:div>
    <w:div w:id="1019090556">
      <w:marLeft w:val="0"/>
      <w:marRight w:val="0"/>
      <w:marTop w:val="0"/>
      <w:marBottom w:val="0"/>
      <w:divBdr>
        <w:top w:val="none" w:sz="0" w:space="0" w:color="auto"/>
        <w:left w:val="none" w:sz="0" w:space="0" w:color="auto"/>
        <w:bottom w:val="none" w:sz="0" w:space="0" w:color="auto"/>
        <w:right w:val="none" w:sz="0" w:space="0" w:color="auto"/>
      </w:divBdr>
    </w:div>
    <w:div w:id="1035077456">
      <w:marLeft w:val="0"/>
      <w:marRight w:val="0"/>
      <w:marTop w:val="0"/>
      <w:marBottom w:val="0"/>
      <w:divBdr>
        <w:top w:val="none" w:sz="0" w:space="0" w:color="auto"/>
        <w:left w:val="none" w:sz="0" w:space="0" w:color="auto"/>
        <w:bottom w:val="none" w:sz="0" w:space="0" w:color="auto"/>
        <w:right w:val="none" w:sz="0" w:space="0" w:color="auto"/>
      </w:divBdr>
    </w:div>
    <w:div w:id="1093666384">
      <w:marLeft w:val="0"/>
      <w:marRight w:val="0"/>
      <w:marTop w:val="0"/>
      <w:marBottom w:val="0"/>
      <w:divBdr>
        <w:top w:val="none" w:sz="0" w:space="0" w:color="auto"/>
        <w:left w:val="none" w:sz="0" w:space="0" w:color="auto"/>
        <w:bottom w:val="none" w:sz="0" w:space="0" w:color="auto"/>
        <w:right w:val="none" w:sz="0" w:space="0" w:color="auto"/>
      </w:divBdr>
    </w:div>
    <w:div w:id="1109425545">
      <w:marLeft w:val="0"/>
      <w:marRight w:val="0"/>
      <w:marTop w:val="0"/>
      <w:marBottom w:val="0"/>
      <w:divBdr>
        <w:top w:val="none" w:sz="0" w:space="0" w:color="auto"/>
        <w:left w:val="none" w:sz="0" w:space="0" w:color="auto"/>
        <w:bottom w:val="none" w:sz="0" w:space="0" w:color="auto"/>
        <w:right w:val="none" w:sz="0" w:space="0" w:color="auto"/>
      </w:divBdr>
    </w:div>
    <w:div w:id="1120883522">
      <w:marLeft w:val="0"/>
      <w:marRight w:val="0"/>
      <w:marTop w:val="0"/>
      <w:marBottom w:val="0"/>
      <w:divBdr>
        <w:top w:val="none" w:sz="0" w:space="0" w:color="auto"/>
        <w:left w:val="none" w:sz="0" w:space="0" w:color="auto"/>
        <w:bottom w:val="none" w:sz="0" w:space="0" w:color="auto"/>
        <w:right w:val="none" w:sz="0" w:space="0" w:color="auto"/>
      </w:divBdr>
    </w:div>
    <w:div w:id="1121924815">
      <w:marLeft w:val="0"/>
      <w:marRight w:val="0"/>
      <w:marTop w:val="0"/>
      <w:marBottom w:val="0"/>
      <w:divBdr>
        <w:top w:val="none" w:sz="0" w:space="0" w:color="auto"/>
        <w:left w:val="none" w:sz="0" w:space="0" w:color="auto"/>
        <w:bottom w:val="none" w:sz="0" w:space="0" w:color="auto"/>
        <w:right w:val="none" w:sz="0" w:space="0" w:color="auto"/>
      </w:divBdr>
    </w:div>
    <w:div w:id="1124420316">
      <w:marLeft w:val="0"/>
      <w:marRight w:val="0"/>
      <w:marTop w:val="0"/>
      <w:marBottom w:val="0"/>
      <w:divBdr>
        <w:top w:val="none" w:sz="0" w:space="0" w:color="auto"/>
        <w:left w:val="none" w:sz="0" w:space="0" w:color="auto"/>
        <w:bottom w:val="none" w:sz="0" w:space="0" w:color="auto"/>
        <w:right w:val="none" w:sz="0" w:space="0" w:color="auto"/>
      </w:divBdr>
    </w:div>
    <w:div w:id="1126311640">
      <w:marLeft w:val="0"/>
      <w:marRight w:val="0"/>
      <w:marTop w:val="0"/>
      <w:marBottom w:val="0"/>
      <w:divBdr>
        <w:top w:val="none" w:sz="0" w:space="0" w:color="auto"/>
        <w:left w:val="none" w:sz="0" w:space="0" w:color="auto"/>
        <w:bottom w:val="none" w:sz="0" w:space="0" w:color="auto"/>
        <w:right w:val="none" w:sz="0" w:space="0" w:color="auto"/>
      </w:divBdr>
    </w:div>
    <w:div w:id="1139415767">
      <w:marLeft w:val="0"/>
      <w:marRight w:val="0"/>
      <w:marTop w:val="0"/>
      <w:marBottom w:val="0"/>
      <w:divBdr>
        <w:top w:val="none" w:sz="0" w:space="0" w:color="auto"/>
        <w:left w:val="none" w:sz="0" w:space="0" w:color="auto"/>
        <w:bottom w:val="none" w:sz="0" w:space="0" w:color="auto"/>
        <w:right w:val="none" w:sz="0" w:space="0" w:color="auto"/>
      </w:divBdr>
    </w:div>
    <w:div w:id="1145196836">
      <w:marLeft w:val="0"/>
      <w:marRight w:val="0"/>
      <w:marTop w:val="0"/>
      <w:marBottom w:val="0"/>
      <w:divBdr>
        <w:top w:val="none" w:sz="0" w:space="0" w:color="auto"/>
        <w:left w:val="none" w:sz="0" w:space="0" w:color="auto"/>
        <w:bottom w:val="none" w:sz="0" w:space="0" w:color="auto"/>
        <w:right w:val="none" w:sz="0" w:space="0" w:color="auto"/>
      </w:divBdr>
    </w:div>
    <w:div w:id="1154569748">
      <w:marLeft w:val="0"/>
      <w:marRight w:val="0"/>
      <w:marTop w:val="0"/>
      <w:marBottom w:val="0"/>
      <w:divBdr>
        <w:top w:val="none" w:sz="0" w:space="0" w:color="auto"/>
        <w:left w:val="none" w:sz="0" w:space="0" w:color="auto"/>
        <w:bottom w:val="none" w:sz="0" w:space="0" w:color="auto"/>
        <w:right w:val="none" w:sz="0" w:space="0" w:color="auto"/>
      </w:divBdr>
    </w:div>
    <w:div w:id="1172376792">
      <w:marLeft w:val="0"/>
      <w:marRight w:val="0"/>
      <w:marTop w:val="0"/>
      <w:marBottom w:val="0"/>
      <w:divBdr>
        <w:top w:val="none" w:sz="0" w:space="0" w:color="auto"/>
        <w:left w:val="none" w:sz="0" w:space="0" w:color="auto"/>
        <w:bottom w:val="none" w:sz="0" w:space="0" w:color="auto"/>
        <w:right w:val="none" w:sz="0" w:space="0" w:color="auto"/>
      </w:divBdr>
    </w:div>
    <w:div w:id="1174420590">
      <w:marLeft w:val="0"/>
      <w:marRight w:val="0"/>
      <w:marTop w:val="0"/>
      <w:marBottom w:val="0"/>
      <w:divBdr>
        <w:top w:val="none" w:sz="0" w:space="0" w:color="auto"/>
        <w:left w:val="none" w:sz="0" w:space="0" w:color="auto"/>
        <w:bottom w:val="none" w:sz="0" w:space="0" w:color="auto"/>
        <w:right w:val="none" w:sz="0" w:space="0" w:color="auto"/>
      </w:divBdr>
    </w:div>
    <w:div w:id="1177187757">
      <w:marLeft w:val="0"/>
      <w:marRight w:val="0"/>
      <w:marTop w:val="0"/>
      <w:marBottom w:val="0"/>
      <w:divBdr>
        <w:top w:val="none" w:sz="0" w:space="0" w:color="auto"/>
        <w:left w:val="none" w:sz="0" w:space="0" w:color="auto"/>
        <w:bottom w:val="none" w:sz="0" w:space="0" w:color="auto"/>
        <w:right w:val="none" w:sz="0" w:space="0" w:color="auto"/>
      </w:divBdr>
    </w:div>
    <w:div w:id="1207179649">
      <w:marLeft w:val="0"/>
      <w:marRight w:val="0"/>
      <w:marTop w:val="0"/>
      <w:marBottom w:val="0"/>
      <w:divBdr>
        <w:top w:val="none" w:sz="0" w:space="0" w:color="auto"/>
        <w:left w:val="none" w:sz="0" w:space="0" w:color="auto"/>
        <w:bottom w:val="none" w:sz="0" w:space="0" w:color="auto"/>
        <w:right w:val="none" w:sz="0" w:space="0" w:color="auto"/>
      </w:divBdr>
    </w:div>
    <w:div w:id="1207528369">
      <w:marLeft w:val="0"/>
      <w:marRight w:val="0"/>
      <w:marTop w:val="0"/>
      <w:marBottom w:val="0"/>
      <w:divBdr>
        <w:top w:val="none" w:sz="0" w:space="0" w:color="auto"/>
        <w:left w:val="none" w:sz="0" w:space="0" w:color="auto"/>
        <w:bottom w:val="none" w:sz="0" w:space="0" w:color="auto"/>
        <w:right w:val="none" w:sz="0" w:space="0" w:color="auto"/>
      </w:divBdr>
    </w:div>
    <w:div w:id="1227104443">
      <w:marLeft w:val="0"/>
      <w:marRight w:val="0"/>
      <w:marTop w:val="0"/>
      <w:marBottom w:val="0"/>
      <w:divBdr>
        <w:top w:val="none" w:sz="0" w:space="0" w:color="auto"/>
        <w:left w:val="none" w:sz="0" w:space="0" w:color="auto"/>
        <w:bottom w:val="none" w:sz="0" w:space="0" w:color="auto"/>
        <w:right w:val="none" w:sz="0" w:space="0" w:color="auto"/>
      </w:divBdr>
    </w:div>
    <w:div w:id="1238242856">
      <w:marLeft w:val="0"/>
      <w:marRight w:val="0"/>
      <w:marTop w:val="0"/>
      <w:marBottom w:val="0"/>
      <w:divBdr>
        <w:top w:val="none" w:sz="0" w:space="0" w:color="auto"/>
        <w:left w:val="none" w:sz="0" w:space="0" w:color="auto"/>
        <w:bottom w:val="none" w:sz="0" w:space="0" w:color="auto"/>
        <w:right w:val="none" w:sz="0" w:space="0" w:color="auto"/>
      </w:divBdr>
    </w:div>
    <w:div w:id="1247809456">
      <w:marLeft w:val="0"/>
      <w:marRight w:val="0"/>
      <w:marTop w:val="0"/>
      <w:marBottom w:val="0"/>
      <w:divBdr>
        <w:top w:val="none" w:sz="0" w:space="0" w:color="auto"/>
        <w:left w:val="none" w:sz="0" w:space="0" w:color="auto"/>
        <w:bottom w:val="none" w:sz="0" w:space="0" w:color="auto"/>
        <w:right w:val="none" w:sz="0" w:space="0" w:color="auto"/>
      </w:divBdr>
    </w:div>
    <w:div w:id="1262958965">
      <w:marLeft w:val="0"/>
      <w:marRight w:val="0"/>
      <w:marTop w:val="0"/>
      <w:marBottom w:val="0"/>
      <w:divBdr>
        <w:top w:val="none" w:sz="0" w:space="0" w:color="auto"/>
        <w:left w:val="none" w:sz="0" w:space="0" w:color="auto"/>
        <w:bottom w:val="none" w:sz="0" w:space="0" w:color="auto"/>
        <w:right w:val="none" w:sz="0" w:space="0" w:color="auto"/>
      </w:divBdr>
      <w:divsChild>
        <w:div w:id="2092508238">
          <w:marLeft w:val="0"/>
          <w:marRight w:val="0"/>
          <w:marTop w:val="0"/>
          <w:marBottom w:val="0"/>
          <w:divBdr>
            <w:top w:val="none" w:sz="0" w:space="0" w:color="auto"/>
            <w:left w:val="none" w:sz="0" w:space="0" w:color="auto"/>
            <w:bottom w:val="none" w:sz="0" w:space="0" w:color="auto"/>
            <w:right w:val="none" w:sz="0" w:space="0" w:color="auto"/>
          </w:divBdr>
        </w:div>
      </w:divsChild>
    </w:div>
    <w:div w:id="1263491391">
      <w:marLeft w:val="0"/>
      <w:marRight w:val="0"/>
      <w:marTop w:val="0"/>
      <w:marBottom w:val="0"/>
      <w:divBdr>
        <w:top w:val="none" w:sz="0" w:space="0" w:color="auto"/>
        <w:left w:val="none" w:sz="0" w:space="0" w:color="auto"/>
        <w:bottom w:val="none" w:sz="0" w:space="0" w:color="auto"/>
        <w:right w:val="none" w:sz="0" w:space="0" w:color="auto"/>
      </w:divBdr>
    </w:div>
    <w:div w:id="1268153076">
      <w:marLeft w:val="0"/>
      <w:marRight w:val="0"/>
      <w:marTop w:val="0"/>
      <w:marBottom w:val="0"/>
      <w:divBdr>
        <w:top w:val="none" w:sz="0" w:space="0" w:color="auto"/>
        <w:left w:val="none" w:sz="0" w:space="0" w:color="auto"/>
        <w:bottom w:val="none" w:sz="0" w:space="0" w:color="auto"/>
        <w:right w:val="none" w:sz="0" w:space="0" w:color="auto"/>
      </w:divBdr>
    </w:div>
    <w:div w:id="1276981559">
      <w:marLeft w:val="0"/>
      <w:marRight w:val="0"/>
      <w:marTop w:val="0"/>
      <w:marBottom w:val="0"/>
      <w:divBdr>
        <w:top w:val="none" w:sz="0" w:space="0" w:color="auto"/>
        <w:left w:val="none" w:sz="0" w:space="0" w:color="auto"/>
        <w:bottom w:val="none" w:sz="0" w:space="0" w:color="auto"/>
        <w:right w:val="none" w:sz="0" w:space="0" w:color="auto"/>
      </w:divBdr>
    </w:div>
    <w:div w:id="1280990256">
      <w:marLeft w:val="0"/>
      <w:marRight w:val="0"/>
      <w:marTop w:val="0"/>
      <w:marBottom w:val="0"/>
      <w:divBdr>
        <w:top w:val="none" w:sz="0" w:space="0" w:color="auto"/>
        <w:left w:val="none" w:sz="0" w:space="0" w:color="auto"/>
        <w:bottom w:val="none" w:sz="0" w:space="0" w:color="auto"/>
        <w:right w:val="none" w:sz="0" w:space="0" w:color="auto"/>
      </w:divBdr>
    </w:div>
    <w:div w:id="1293756563">
      <w:bodyDiv w:val="1"/>
      <w:marLeft w:val="0"/>
      <w:marRight w:val="0"/>
      <w:marTop w:val="0"/>
      <w:marBottom w:val="0"/>
      <w:divBdr>
        <w:top w:val="none" w:sz="0" w:space="0" w:color="auto"/>
        <w:left w:val="none" w:sz="0" w:space="0" w:color="auto"/>
        <w:bottom w:val="none" w:sz="0" w:space="0" w:color="auto"/>
        <w:right w:val="none" w:sz="0" w:space="0" w:color="auto"/>
      </w:divBdr>
      <w:divsChild>
        <w:div w:id="307444205">
          <w:marLeft w:val="0"/>
          <w:marRight w:val="0"/>
          <w:marTop w:val="0"/>
          <w:marBottom w:val="0"/>
          <w:divBdr>
            <w:top w:val="none" w:sz="0" w:space="0" w:color="auto"/>
            <w:left w:val="none" w:sz="0" w:space="0" w:color="auto"/>
            <w:bottom w:val="none" w:sz="0" w:space="0" w:color="auto"/>
            <w:right w:val="none" w:sz="0" w:space="0" w:color="auto"/>
          </w:divBdr>
          <w:divsChild>
            <w:div w:id="415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7994">
      <w:marLeft w:val="0"/>
      <w:marRight w:val="0"/>
      <w:marTop w:val="0"/>
      <w:marBottom w:val="0"/>
      <w:divBdr>
        <w:top w:val="none" w:sz="0" w:space="0" w:color="auto"/>
        <w:left w:val="none" w:sz="0" w:space="0" w:color="auto"/>
        <w:bottom w:val="none" w:sz="0" w:space="0" w:color="auto"/>
        <w:right w:val="none" w:sz="0" w:space="0" w:color="auto"/>
      </w:divBdr>
    </w:div>
    <w:div w:id="1308851132">
      <w:marLeft w:val="0"/>
      <w:marRight w:val="0"/>
      <w:marTop w:val="0"/>
      <w:marBottom w:val="0"/>
      <w:divBdr>
        <w:top w:val="none" w:sz="0" w:space="0" w:color="auto"/>
        <w:left w:val="none" w:sz="0" w:space="0" w:color="auto"/>
        <w:bottom w:val="none" w:sz="0" w:space="0" w:color="auto"/>
        <w:right w:val="none" w:sz="0" w:space="0" w:color="auto"/>
      </w:divBdr>
    </w:div>
    <w:div w:id="1327518876">
      <w:marLeft w:val="0"/>
      <w:marRight w:val="0"/>
      <w:marTop w:val="0"/>
      <w:marBottom w:val="0"/>
      <w:divBdr>
        <w:top w:val="none" w:sz="0" w:space="0" w:color="auto"/>
        <w:left w:val="none" w:sz="0" w:space="0" w:color="auto"/>
        <w:bottom w:val="none" w:sz="0" w:space="0" w:color="auto"/>
        <w:right w:val="none" w:sz="0" w:space="0" w:color="auto"/>
      </w:divBdr>
    </w:div>
    <w:div w:id="1346714424">
      <w:marLeft w:val="0"/>
      <w:marRight w:val="0"/>
      <w:marTop w:val="0"/>
      <w:marBottom w:val="0"/>
      <w:divBdr>
        <w:top w:val="none" w:sz="0" w:space="0" w:color="auto"/>
        <w:left w:val="none" w:sz="0" w:space="0" w:color="auto"/>
        <w:bottom w:val="none" w:sz="0" w:space="0" w:color="auto"/>
        <w:right w:val="none" w:sz="0" w:space="0" w:color="auto"/>
      </w:divBdr>
    </w:div>
    <w:div w:id="1360620944">
      <w:marLeft w:val="0"/>
      <w:marRight w:val="0"/>
      <w:marTop w:val="0"/>
      <w:marBottom w:val="0"/>
      <w:divBdr>
        <w:top w:val="none" w:sz="0" w:space="0" w:color="auto"/>
        <w:left w:val="none" w:sz="0" w:space="0" w:color="auto"/>
        <w:bottom w:val="none" w:sz="0" w:space="0" w:color="auto"/>
        <w:right w:val="none" w:sz="0" w:space="0" w:color="auto"/>
      </w:divBdr>
      <w:divsChild>
        <w:div w:id="1543008876">
          <w:marLeft w:val="0"/>
          <w:marRight w:val="0"/>
          <w:marTop w:val="0"/>
          <w:marBottom w:val="0"/>
          <w:divBdr>
            <w:top w:val="none" w:sz="0" w:space="0" w:color="auto"/>
            <w:left w:val="none" w:sz="0" w:space="0" w:color="auto"/>
            <w:bottom w:val="none" w:sz="0" w:space="0" w:color="auto"/>
            <w:right w:val="none" w:sz="0" w:space="0" w:color="auto"/>
          </w:divBdr>
        </w:div>
      </w:divsChild>
    </w:div>
    <w:div w:id="1360624165">
      <w:marLeft w:val="0"/>
      <w:marRight w:val="0"/>
      <w:marTop w:val="0"/>
      <w:marBottom w:val="0"/>
      <w:divBdr>
        <w:top w:val="none" w:sz="0" w:space="0" w:color="auto"/>
        <w:left w:val="none" w:sz="0" w:space="0" w:color="auto"/>
        <w:bottom w:val="none" w:sz="0" w:space="0" w:color="auto"/>
        <w:right w:val="none" w:sz="0" w:space="0" w:color="auto"/>
      </w:divBdr>
    </w:div>
    <w:div w:id="1361276201">
      <w:marLeft w:val="0"/>
      <w:marRight w:val="0"/>
      <w:marTop w:val="0"/>
      <w:marBottom w:val="0"/>
      <w:divBdr>
        <w:top w:val="none" w:sz="0" w:space="0" w:color="auto"/>
        <w:left w:val="none" w:sz="0" w:space="0" w:color="auto"/>
        <w:bottom w:val="none" w:sz="0" w:space="0" w:color="auto"/>
        <w:right w:val="none" w:sz="0" w:space="0" w:color="auto"/>
      </w:divBdr>
    </w:div>
    <w:div w:id="1380127406">
      <w:marLeft w:val="0"/>
      <w:marRight w:val="0"/>
      <w:marTop w:val="0"/>
      <w:marBottom w:val="0"/>
      <w:divBdr>
        <w:top w:val="none" w:sz="0" w:space="0" w:color="auto"/>
        <w:left w:val="none" w:sz="0" w:space="0" w:color="auto"/>
        <w:bottom w:val="none" w:sz="0" w:space="0" w:color="auto"/>
        <w:right w:val="none" w:sz="0" w:space="0" w:color="auto"/>
      </w:divBdr>
    </w:div>
    <w:div w:id="1381593390">
      <w:marLeft w:val="0"/>
      <w:marRight w:val="0"/>
      <w:marTop w:val="0"/>
      <w:marBottom w:val="0"/>
      <w:divBdr>
        <w:top w:val="none" w:sz="0" w:space="0" w:color="auto"/>
        <w:left w:val="none" w:sz="0" w:space="0" w:color="auto"/>
        <w:bottom w:val="none" w:sz="0" w:space="0" w:color="auto"/>
        <w:right w:val="none" w:sz="0" w:space="0" w:color="auto"/>
      </w:divBdr>
    </w:div>
    <w:div w:id="1399009572">
      <w:marLeft w:val="0"/>
      <w:marRight w:val="0"/>
      <w:marTop w:val="0"/>
      <w:marBottom w:val="0"/>
      <w:divBdr>
        <w:top w:val="none" w:sz="0" w:space="0" w:color="auto"/>
        <w:left w:val="none" w:sz="0" w:space="0" w:color="auto"/>
        <w:bottom w:val="none" w:sz="0" w:space="0" w:color="auto"/>
        <w:right w:val="none" w:sz="0" w:space="0" w:color="auto"/>
      </w:divBdr>
    </w:div>
    <w:div w:id="1402293589">
      <w:marLeft w:val="0"/>
      <w:marRight w:val="0"/>
      <w:marTop w:val="0"/>
      <w:marBottom w:val="0"/>
      <w:divBdr>
        <w:top w:val="none" w:sz="0" w:space="0" w:color="auto"/>
        <w:left w:val="none" w:sz="0" w:space="0" w:color="auto"/>
        <w:bottom w:val="none" w:sz="0" w:space="0" w:color="auto"/>
        <w:right w:val="none" w:sz="0" w:space="0" w:color="auto"/>
      </w:divBdr>
      <w:divsChild>
        <w:div w:id="1788835">
          <w:marLeft w:val="0"/>
          <w:marRight w:val="0"/>
          <w:marTop w:val="0"/>
          <w:marBottom w:val="0"/>
          <w:divBdr>
            <w:top w:val="none" w:sz="0" w:space="0" w:color="auto"/>
            <w:left w:val="none" w:sz="0" w:space="0" w:color="auto"/>
            <w:bottom w:val="none" w:sz="0" w:space="0" w:color="auto"/>
            <w:right w:val="none" w:sz="0" w:space="0" w:color="auto"/>
          </w:divBdr>
        </w:div>
      </w:divsChild>
    </w:div>
    <w:div w:id="1403600174">
      <w:marLeft w:val="0"/>
      <w:marRight w:val="0"/>
      <w:marTop w:val="0"/>
      <w:marBottom w:val="0"/>
      <w:divBdr>
        <w:top w:val="none" w:sz="0" w:space="0" w:color="auto"/>
        <w:left w:val="none" w:sz="0" w:space="0" w:color="auto"/>
        <w:bottom w:val="none" w:sz="0" w:space="0" w:color="auto"/>
        <w:right w:val="none" w:sz="0" w:space="0" w:color="auto"/>
      </w:divBdr>
    </w:div>
    <w:div w:id="1414282176">
      <w:marLeft w:val="0"/>
      <w:marRight w:val="0"/>
      <w:marTop w:val="0"/>
      <w:marBottom w:val="0"/>
      <w:divBdr>
        <w:top w:val="none" w:sz="0" w:space="0" w:color="auto"/>
        <w:left w:val="none" w:sz="0" w:space="0" w:color="auto"/>
        <w:bottom w:val="none" w:sz="0" w:space="0" w:color="auto"/>
        <w:right w:val="none" w:sz="0" w:space="0" w:color="auto"/>
      </w:divBdr>
    </w:div>
    <w:div w:id="1417434509">
      <w:marLeft w:val="0"/>
      <w:marRight w:val="0"/>
      <w:marTop w:val="0"/>
      <w:marBottom w:val="0"/>
      <w:divBdr>
        <w:top w:val="none" w:sz="0" w:space="0" w:color="auto"/>
        <w:left w:val="none" w:sz="0" w:space="0" w:color="auto"/>
        <w:bottom w:val="none" w:sz="0" w:space="0" w:color="auto"/>
        <w:right w:val="none" w:sz="0" w:space="0" w:color="auto"/>
      </w:divBdr>
    </w:div>
    <w:div w:id="1423063167">
      <w:marLeft w:val="0"/>
      <w:marRight w:val="0"/>
      <w:marTop w:val="0"/>
      <w:marBottom w:val="0"/>
      <w:divBdr>
        <w:top w:val="none" w:sz="0" w:space="0" w:color="auto"/>
        <w:left w:val="none" w:sz="0" w:space="0" w:color="auto"/>
        <w:bottom w:val="none" w:sz="0" w:space="0" w:color="auto"/>
        <w:right w:val="none" w:sz="0" w:space="0" w:color="auto"/>
      </w:divBdr>
    </w:div>
    <w:div w:id="1431660685">
      <w:marLeft w:val="0"/>
      <w:marRight w:val="0"/>
      <w:marTop w:val="0"/>
      <w:marBottom w:val="0"/>
      <w:divBdr>
        <w:top w:val="none" w:sz="0" w:space="0" w:color="auto"/>
        <w:left w:val="none" w:sz="0" w:space="0" w:color="auto"/>
        <w:bottom w:val="none" w:sz="0" w:space="0" w:color="auto"/>
        <w:right w:val="none" w:sz="0" w:space="0" w:color="auto"/>
      </w:divBdr>
    </w:div>
    <w:div w:id="1457941376">
      <w:marLeft w:val="0"/>
      <w:marRight w:val="0"/>
      <w:marTop w:val="0"/>
      <w:marBottom w:val="0"/>
      <w:divBdr>
        <w:top w:val="none" w:sz="0" w:space="0" w:color="auto"/>
        <w:left w:val="none" w:sz="0" w:space="0" w:color="auto"/>
        <w:bottom w:val="none" w:sz="0" w:space="0" w:color="auto"/>
        <w:right w:val="none" w:sz="0" w:space="0" w:color="auto"/>
      </w:divBdr>
    </w:div>
    <w:div w:id="1483110188">
      <w:marLeft w:val="0"/>
      <w:marRight w:val="0"/>
      <w:marTop w:val="0"/>
      <w:marBottom w:val="0"/>
      <w:divBdr>
        <w:top w:val="none" w:sz="0" w:space="0" w:color="auto"/>
        <w:left w:val="none" w:sz="0" w:space="0" w:color="auto"/>
        <w:bottom w:val="none" w:sz="0" w:space="0" w:color="auto"/>
        <w:right w:val="none" w:sz="0" w:space="0" w:color="auto"/>
      </w:divBdr>
    </w:div>
    <w:div w:id="1492864123">
      <w:marLeft w:val="0"/>
      <w:marRight w:val="0"/>
      <w:marTop w:val="0"/>
      <w:marBottom w:val="0"/>
      <w:divBdr>
        <w:top w:val="none" w:sz="0" w:space="0" w:color="auto"/>
        <w:left w:val="none" w:sz="0" w:space="0" w:color="auto"/>
        <w:bottom w:val="none" w:sz="0" w:space="0" w:color="auto"/>
        <w:right w:val="none" w:sz="0" w:space="0" w:color="auto"/>
      </w:divBdr>
    </w:div>
    <w:div w:id="1503738283">
      <w:marLeft w:val="0"/>
      <w:marRight w:val="0"/>
      <w:marTop w:val="0"/>
      <w:marBottom w:val="0"/>
      <w:divBdr>
        <w:top w:val="none" w:sz="0" w:space="0" w:color="auto"/>
        <w:left w:val="none" w:sz="0" w:space="0" w:color="auto"/>
        <w:bottom w:val="none" w:sz="0" w:space="0" w:color="auto"/>
        <w:right w:val="none" w:sz="0" w:space="0" w:color="auto"/>
      </w:divBdr>
    </w:div>
    <w:div w:id="1508180338">
      <w:marLeft w:val="0"/>
      <w:marRight w:val="0"/>
      <w:marTop w:val="0"/>
      <w:marBottom w:val="0"/>
      <w:divBdr>
        <w:top w:val="none" w:sz="0" w:space="0" w:color="auto"/>
        <w:left w:val="none" w:sz="0" w:space="0" w:color="auto"/>
        <w:bottom w:val="none" w:sz="0" w:space="0" w:color="auto"/>
        <w:right w:val="none" w:sz="0" w:space="0" w:color="auto"/>
      </w:divBdr>
    </w:div>
    <w:div w:id="1518235426">
      <w:marLeft w:val="0"/>
      <w:marRight w:val="0"/>
      <w:marTop w:val="0"/>
      <w:marBottom w:val="0"/>
      <w:divBdr>
        <w:top w:val="none" w:sz="0" w:space="0" w:color="auto"/>
        <w:left w:val="none" w:sz="0" w:space="0" w:color="auto"/>
        <w:bottom w:val="none" w:sz="0" w:space="0" w:color="auto"/>
        <w:right w:val="none" w:sz="0" w:space="0" w:color="auto"/>
      </w:divBdr>
    </w:div>
    <w:div w:id="1545749392">
      <w:bodyDiv w:val="1"/>
      <w:marLeft w:val="0"/>
      <w:marRight w:val="0"/>
      <w:marTop w:val="0"/>
      <w:marBottom w:val="0"/>
      <w:divBdr>
        <w:top w:val="none" w:sz="0" w:space="0" w:color="auto"/>
        <w:left w:val="none" w:sz="0" w:space="0" w:color="auto"/>
        <w:bottom w:val="none" w:sz="0" w:space="0" w:color="auto"/>
        <w:right w:val="none" w:sz="0" w:space="0" w:color="auto"/>
      </w:divBdr>
    </w:div>
    <w:div w:id="1555509286">
      <w:marLeft w:val="0"/>
      <w:marRight w:val="0"/>
      <w:marTop w:val="0"/>
      <w:marBottom w:val="0"/>
      <w:divBdr>
        <w:top w:val="none" w:sz="0" w:space="0" w:color="auto"/>
        <w:left w:val="none" w:sz="0" w:space="0" w:color="auto"/>
        <w:bottom w:val="none" w:sz="0" w:space="0" w:color="auto"/>
        <w:right w:val="none" w:sz="0" w:space="0" w:color="auto"/>
      </w:divBdr>
    </w:div>
    <w:div w:id="1571622844">
      <w:marLeft w:val="0"/>
      <w:marRight w:val="0"/>
      <w:marTop w:val="0"/>
      <w:marBottom w:val="0"/>
      <w:divBdr>
        <w:top w:val="none" w:sz="0" w:space="0" w:color="auto"/>
        <w:left w:val="none" w:sz="0" w:space="0" w:color="auto"/>
        <w:bottom w:val="none" w:sz="0" w:space="0" w:color="auto"/>
        <w:right w:val="none" w:sz="0" w:space="0" w:color="auto"/>
      </w:divBdr>
      <w:divsChild>
        <w:div w:id="577516750">
          <w:marLeft w:val="0"/>
          <w:marRight w:val="0"/>
          <w:marTop w:val="0"/>
          <w:marBottom w:val="0"/>
          <w:divBdr>
            <w:top w:val="none" w:sz="0" w:space="0" w:color="auto"/>
            <w:left w:val="none" w:sz="0" w:space="0" w:color="auto"/>
            <w:bottom w:val="none" w:sz="0" w:space="0" w:color="auto"/>
            <w:right w:val="none" w:sz="0" w:space="0" w:color="auto"/>
          </w:divBdr>
        </w:div>
      </w:divsChild>
    </w:div>
    <w:div w:id="1607614716">
      <w:marLeft w:val="0"/>
      <w:marRight w:val="0"/>
      <w:marTop w:val="0"/>
      <w:marBottom w:val="0"/>
      <w:divBdr>
        <w:top w:val="none" w:sz="0" w:space="0" w:color="auto"/>
        <w:left w:val="none" w:sz="0" w:space="0" w:color="auto"/>
        <w:bottom w:val="none" w:sz="0" w:space="0" w:color="auto"/>
        <w:right w:val="none" w:sz="0" w:space="0" w:color="auto"/>
      </w:divBdr>
    </w:div>
    <w:div w:id="1615090062">
      <w:marLeft w:val="0"/>
      <w:marRight w:val="0"/>
      <w:marTop w:val="0"/>
      <w:marBottom w:val="0"/>
      <w:divBdr>
        <w:top w:val="none" w:sz="0" w:space="0" w:color="auto"/>
        <w:left w:val="none" w:sz="0" w:space="0" w:color="auto"/>
        <w:bottom w:val="none" w:sz="0" w:space="0" w:color="auto"/>
        <w:right w:val="none" w:sz="0" w:space="0" w:color="auto"/>
      </w:divBdr>
    </w:div>
    <w:div w:id="1631209231">
      <w:marLeft w:val="0"/>
      <w:marRight w:val="0"/>
      <w:marTop w:val="0"/>
      <w:marBottom w:val="0"/>
      <w:divBdr>
        <w:top w:val="none" w:sz="0" w:space="0" w:color="auto"/>
        <w:left w:val="none" w:sz="0" w:space="0" w:color="auto"/>
        <w:bottom w:val="none" w:sz="0" w:space="0" w:color="auto"/>
        <w:right w:val="none" w:sz="0" w:space="0" w:color="auto"/>
      </w:divBdr>
    </w:div>
    <w:div w:id="1673991644">
      <w:marLeft w:val="0"/>
      <w:marRight w:val="0"/>
      <w:marTop w:val="0"/>
      <w:marBottom w:val="0"/>
      <w:divBdr>
        <w:top w:val="none" w:sz="0" w:space="0" w:color="auto"/>
        <w:left w:val="none" w:sz="0" w:space="0" w:color="auto"/>
        <w:bottom w:val="none" w:sz="0" w:space="0" w:color="auto"/>
        <w:right w:val="none" w:sz="0" w:space="0" w:color="auto"/>
      </w:divBdr>
    </w:div>
    <w:div w:id="1713919500">
      <w:marLeft w:val="0"/>
      <w:marRight w:val="0"/>
      <w:marTop w:val="0"/>
      <w:marBottom w:val="0"/>
      <w:divBdr>
        <w:top w:val="none" w:sz="0" w:space="0" w:color="auto"/>
        <w:left w:val="none" w:sz="0" w:space="0" w:color="auto"/>
        <w:bottom w:val="none" w:sz="0" w:space="0" w:color="auto"/>
        <w:right w:val="none" w:sz="0" w:space="0" w:color="auto"/>
      </w:divBdr>
    </w:div>
    <w:div w:id="1714185203">
      <w:marLeft w:val="0"/>
      <w:marRight w:val="0"/>
      <w:marTop w:val="0"/>
      <w:marBottom w:val="0"/>
      <w:divBdr>
        <w:top w:val="none" w:sz="0" w:space="0" w:color="auto"/>
        <w:left w:val="none" w:sz="0" w:space="0" w:color="auto"/>
        <w:bottom w:val="none" w:sz="0" w:space="0" w:color="auto"/>
        <w:right w:val="none" w:sz="0" w:space="0" w:color="auto"/>
      </w:divBdr>
    </w:div>
    <w:div w:id="1715887721">
      <w:marLeft w:val="0"/>
      <w:marRight w:val="0"/>
      <w:marTop w:val="0"/>
      <w:marBottom w:val="0"/>
      <w:divBdr>
        <w:top w:val="none" w:sz="0" w:space="0" w:color="auto"/>
        <w:left w:val="none" w:sz="0" w:space="0" w:color="auto"/>
        <w:bottom w:val="none" w:sz="0" w:space="0" w:color="auto"/>
        <w:right w:val="none" w:sz="0" w:space="0" w:color="auto"/>
      </w:divBdr>
    </w:div>
    <w:div w:id="1742680076">
      <w:marLeft w:val="0"/>
      <w:marRight w:val="0"/>
      <w:marTop w:val="0"/>
      <w:marBottom w:val="0"/>
      <w:divBdr>
        <w:top w:val="none" w:sz="0" w:space="0" w:color="auto"/>
        <w:left w:val="none" w:sz="0" w:space="0" w:color="auto"/>
        <w:bottom w:val="none" w:sz="0" w:space="0" w:color="auto"/>
        <w:right w:val="none" w:sz="0" w:space="0" w:color="auto"/>
      </w:divBdr>
    </w:div>
    <w:div w:id="1744134880">
      <w:marLeft w:val="0"/>
      <w:marRight w:val="0"/>
      <w:marTop w:val="0"/>
      <w:marBottom w:val="0"/>
      <w:divBdr>
        <w:top w:val="none" w:sz="0" w:space="0" w:color="auto"/>
        <w:left w:val="none" w:sz="0" w:space="0" w:color="auto"/>
        <w:bottom w:val="none" w:sz="0" w:space="0" w:color="auto"/>
        <w:right w:val="none" w:sz="0" w:space="0" w:color="auto"/>
      </w:divBdr>
    </w:div>
    <w:div w:id="1763721781">
      <w:marLeft w:val="0"/>
      <w:marRight w:val="0"/>
      <w:marTop w:val="0"/>
      <w:marBottom w:val="0"/>
      <w:divBdr>
        <w:top w:val="none" w:sz="0" w:space="0" w:color="auto"/>
        <w:left w:val="none" w:sz="0" w:space="0" w:color="auto"/>
        <w:bottom w:val="none" w:sz="0" w:space="0" w:color="auto"/>
        <w:right w:val="none" w:sz="0" w:space="0" w:color="auto"/>
      </w:divBdr>
    </w:div>
    <w:div w:id="1766458571">
      <w:marLeft w:val="0"/>
      <w:marRight w:val="0"/>
      <w:marTop w:val="0"/>
      <w:marBottom w:val="0"/>
      <w:divBdr>
        <w:top w:val="none" w:sz="0" w:space="0" w:color="auto"/>
        <w:left w:val="none" w:sz="0" w:space="0" w:color="auto"/>
        <w:bottom w:val="none" w:sz="0" w:space="0" w:color="auto"/>
        <w:right w:val="none" w:sz="0" w:space="0" w:color="auto"/>
      </w:divBdr>
    </w:div>
    <w:div w:id="1774012515">
      <w:marLeft w:val="0"/>
      <w:marRight w:val="0"/>
      <w:marTop w:val="0"/>
      <w:marBottom w:val="0"/>
      <w:divBdr>
        <w:top w:val="none" w:sz="0" w:space="0" w:color="auto"/>
        <w:left w:val="none" w:sz="0" w:space="0" w:color="auto"/>
        <w:bottom w:val="none" w:sz="0" w:space="0" w:color="auto"/>
        <w:right w:val="none" w:sz="0" w:space="0" w:color="auto"/>
      </w:divBdr>
    </w:div>
    <w:div w:id="1776173800">
      <w:bodyDiv w:val="1"/>
      <w:marLeft w:val="0"/>
      <w:marRight w:val="0"/>
      <w:marTop w:val="0"/>
      <w:marBottom w:val="0"/>
      <w:divBdr>
        <w:top w:val="none" w:sz="0" w:space="0" w:color="auto"/>
        <w:left w:val="none" w:sz="0" w:space="0" w:color="auto"/>
        <w:bottom w:val="none" w:sz="0" w:space="0" w:color="auto"/>
        <w:right w:val="none" w:sz="0" w:space="0" w:color="auto"/>
      </w:divBdr>
      <w:divsChild>
        <w:div w:id="229006685">
          <w:marLeft w:val="0"/>
          <w:marRight w:val="0"/>
          <w:marTop w:val="0"/>
          <w:marBottom w:val="0"/>
          <w:divBdr>
            <w:top w:val="none" w:sz="0" w:space="0" w:color="auto"/>
            <w:left w:val="none" w:sz="0" w:space="0" w:color="auto"/>
            <w:bottom w:val="none" w:sz="0" w:space="0" w:color="auto"/>
            <w:right w:val="none" w:sz="0" w:space="0" w:color="auto"/>
          </w:divBdr>
        </w:div>
        <w:div w:id="330111594">
          <w:marLeft w:val="0"/>
          <w:marRight w:val="0"/>
          <w:marTop w:val="0"/>
          <w:marBottom w:val="0"/>
          <w:divBdr>
            <w:top w:val="none" w:sz="0" w:space="0" w:color="auto"/>
            <w:left w:val="none" w:sz="0" w:space="0" w:color="auto"/>
            <w:bottom w:val="none" w:sz="0" w:space="0" w:color="auto"/>
            <w:right w:val="none" w:sz="0" w:space="0" w:color="auto"/>
          </w:divBdr>
        </w:div>
        <w:div w:id="360251568">
          <w:marLeft w:val="0"/>
          <w:marRight w:val="0"/>
          <w:marTop w:val="0"/>
          <w:marBottom w:val="0"/>
          <w:divBdr>
            <w:top w:val="none" w:sz="0" w:space="0" w:color="auto"/>
            <w:left w:val="none" w:sz="0" w:space="0" w:color="auto"/>
            <w:bottom w:val="none" w:sz="0" w:space="0" w:color="auto"/>
            <w:right w:val="none" w:sz="0" w:space="0" w:color="auto"/>
          </w:divBdr>
        </w:div>
        <w:div w:id="390690767">
          <w:marLeft w:val="0"/>
          <w:marRight w:val="0"/>
          <w:marTop w:val="0"/>
          <w:marBottom w:val="0"/>
          <w:divBdr>
            <w:top w:val="none" w:sz="0" w:space="0" w:color="auto"/>
            <w:left w:val="none" w:sz="0" w:space="0" w:color="auto"/>
            <w:bottom w:val="none" w:sz="0" w:space="0" w:color="auto"/>
            <w:right w:val="none" w:sz="0" w:space="0" w:color="auto"/>
          </w:divBdr>
        </w:div>
        <w:div w:id="535191363">
          <w:marLeft w:val="0"/>
          <w:marRight w:val="0"/>
          <w:marTop w:val="0"/>
          <w:marBottom w:val="0"/>
          <w:divBdr>
            <w:top w:val="none" w:sz="0" w:space="0" w:color="auto"/>
            <w:left w:val="none" w:sz="0" w:space="0" w:color="auto"/>
            <w:bottom w:val="none" w:sz="0" w:space="0" w:color="auto"/>
            <w:right w:val="none" w:sz="0" w:space="0" w:color="auto"/>
          </w:divBdr>
        </w:div>
        <w:div w:id="653337299">
          <w:marLeft w:val="0"/>
          <w:marRight w:val="0"/>
          <w:marTop w:val="0"/>
          <w:marBottom w:val="0"/>
          <w:divBdr>
            <w:top w:val="none" w:sz="0" w:space="0" w:color="auto"/>
            <w:left w:val="none" w:sz="0" w:space="0" w:color="auto"/>
            <w:bottom w:val="none" w:sz="0" w:space="0" w:color="auto"/>
            <w:right w:val="none" w:sz="0" w:space="0" w:color="auto"/>
          </w:divBdr>
        </w:div>
        <w:div w:id="759836827">
          <w:marLeft w:val="0"/>
          <w:marRight w:val="0"/>
          <w:marTop w:val="0"/>
          <w:marBottom w:val="0"/>
          <w:divBdr>
            <w:top w:val="none" w:sz="0" w:space="0" w:color="auto"/>
            <w:left w:val="none" w:sz="0" w:space="0" w:color="auto"/>
            <w:bottom w:val="none" w:sz="0" w:space="0" w:color="auto"/>
            <w:right w:val="none" w:sz="0" w:space="0" w:color="auto"/>
          </w:divBdr>
        </w:div>
        <w:div w:id="774179054">
          <w:marLeft w:val="0"/>
          <w:marRight w:val="0"/>
          <w:marTop w:val="0"/>
          <w:marBottom w:val="0"/>
          <w:divBdr>
            <w:top w:val="none" w:sz="0" w:space="0" w:color="auto"/>
            <w:left w:val="none" w:sz="0" w:space="0" w:color="auto"/>
            <w:bottom w:val="none" w:sz="0" w:space="0" w:color="auto"/>
            <w:right w:val="none" w:sz="0" w:space="0" w:color="auto"/>
          </w:divBdr>
        </w:div>
        <w:div w:id="941836349">
          <w:marLeft w:val="0"/>
          <w:marRight w:val="0"/>
          <w:marTop w:val="0"/>
          <w:marBottom w:val="0"/>
          <w:divBdr>
            <w:top w:val="none" w:sz="0" w:space="0" w:color="auto"/>
            <w:left w:val="none" w:sz="0" w:space="0" w:color="auto"/>
            <w:bottom w:val="none" w:sz="0" w:space="0" w:color="auto"/>
            <w:right w:val="none" w:sz="0" w:space="0" w:color="auto"/>
          </w:divBdr>
        </w:div>
        <w:div w:id="1259682886">
          <w:marLeft w:val="0"/>
          <w:marRight w:val="0"/>
          <w:marTop w:val="0"/>
          <w:marBottom w:val="0"/>
          <w:divBdr>
            <w:top w:val="none" w:sz="0" w:space="0" w:color="auto"/>
            <w:left w:val="none" w:sz="0" w:space="0" w:color="auto"/>
            <w:bottom w:val="none" w:sz="0" w:space="0" w:color="auto"/>
            <w:right w:val="none" w:sz="0" w:space="0" w:color="auto"/>
          </w:divBdr>
        </w:div>
        <w:div w:id="1469125617">
          <w:marLeft w:val="0"/>
          <w:marRight w:val="0"/>
          <w:marTop w:val="0"/>
          <w:marBottom w:val="0"/>
          <w:divBdr>
            <w:top w:val="none" w:sz="0" w:space="0" w:color="auto"/>
            <w:left w:val="none" w:sz="0" w:space="0" w:color="auto"/>
            <w:bottom w:val="none" w:sz="0" w:space="0" w:color="auto"/>
            <w:right w:val="none" w:sz="0" w:space="0" w:color="auto"/>
          </w:divBdr>
        </w:div>
        <w:div w:id="1489981748">
          <w:marLeft w:val="0"/>
          <w:marRight w:val="0"/>
          <w:marTop w:val="0"/>
          <w:marBottom w:val="0"/>
          <w:divBdr>
            <w:top w:val="none" w:sz="0" w:space="0" w:color="auto"/>
            <w:left w:val="none" w:sz="0" w:space="0" w:color="auto"/>
            <w:bottom w:val="none" w:sz="0" w:space="0" w:color="auto"/>
            <w:right w:val="none" w:sz="0" w:space="0" w:color="auto"/>
          </w:divBdr>
        </w:div>
        <w:div w:id="1514344743">
          <w:marLeft w:val="0"/>
          <w:marRight w:val="0"/>
          <w:marTop w:val="0"/>
          <w:marBottom w:val="0"/>
          <w:divBdr>
            <w:top w:val="none" w:sz="0" w:space="0" w:color="auto"/>
            <w:left w:val="none" w:sz="0" w:space="0" w:color="auto"/>
            <w:bottom w:val="none" w:sz="0" w:space="0" w:color="auto"/>
            <w:right w:val="none" w:sz="0" w:space="0" w:color="auto"/>
          </w:divBdr>
          <w:divsChild>
            <w:div w:id="1372655936">
              <w:marLeft w:val="0"/>
              <w:marRight w:val="0"/>
              <w:marTop w:val="0"/>
              <w:marBottom w:val="0"/>
              <w:divBdr>
                <w:top w:val="none" w:sz="0" w:space="0" w:color="auto"/>
                <w:left w:val="none" w:sz="0" w:space="0" w:color="auto"/>
                <w:bottom w:val="none" w:sz="0" w:space="0" w:color="auto"/>
                <w:right w:val="none" w:sz="0" w:space="0" w:color="auto"/>
              </w:divBdr>
            </w:div>
          </w:divsChild>
        </w:div>
        <w:div w:id="1525941691">
          <w:marLeft w:val="0"/>
          <w:marRight w:val="0"/>
          <w:marTop w:val="0"/>
          <w:marBottom w:val="0"/>
          <w:divBdr>
            <w:top w:val="none" w:sz="0" w:space="0" w:color="auto"/>
            <w:left w:val="none" w:sz="0" w:space="0" w:color="auto"/>
            <w:bottom w:val="none" w:sz="0" w:space="0" w:color="auto"/>
            <w:right w:val="none" w:sz="0" w:space="0" w:color="auto"/>
          </w:divBdr>
        </w:div>
        <w:div w:id="1545869346">
          <w:marLeft w:val="0"/>
          <w:marRight w:val="0"/>
          <w:marTop w:val="0"/>
          <w:marBottom w:val="0"/>
          <w:divBdr>
            <w:top w:val="none" w:sz="0" w:space="0" w:color="auto"/>
            <w:left w:val="none" w:sz="0" w:space="0" w:color="auto"/>
            <w:bottom w:val="none" w:sz="0" w:space="0" w:color="auto"/>
            <w:right w:val="none" w:sz="0" w:space="0" w:color="auto"/>
          </w:divBdr>
        </w:div>
        <w:div w:id="1552960203">
          <w:marLeft w:val="0"/>
          <w:marRight w:val="0"/>
          <w:marTop w:val="0"/>
          <w:marBottom w:val="0"/>
          <w:divBdr>
            <w:top w:val="none" w:sz="0" w:space="0" w:color="auto"/>
            <w:left w:val="none" w:sz="0" w:space="0" w:color="auto"/>
            <w:bottom w:val="none" w:sz="0" w:space="0" w:color="auto"/>
            <w:right w:val="none" w:sz="0" w:space="0" w:color="auto"/>
          </w:divBdr>
        </w:div>
        <w:div w:id="1679193640">
          <w:marLeft w:val="0"/>
          <w:marRight w:val="0"/>
          <w:marTop w:val="0"/>
          <w:marBottom w:val="0"/>
          <w:divBdr>
            <w:top w:val="none" w:sz="0" w:space="0" w:color="auto"/>
            <w:left w:val="none" w:sz="0" w:space="0" w:color="auto"/>
            <w:bottom w:val="none" w:sz="0" w:space="0" w:color="auto"/>
            <w:right w:val="none" w:sz="0" w:space="0" w:color="auto"/>
          </w:divBdr>
        </w:div>
        <w:div w:id="1862741050">
          <w:marLeft w:val="0"/>
          <w:marRight w:val="0"/>
          <w:marTop w:val="0"/>
          <w:marBottom w:val="0"/>
          <w:divBdr>
            <w:top w:val="none" w:sz="0" w:space="0" w:color="auto"/>
            <w:left w:val="none" w:sz="0" w:space="0" w:color="auto"/>
            <w:bottom w:val="none" w:sz="0" w:space="0" w:color="auto"/>
            <w:right w:val="none" w:sz="0" w:space="0" w:color="auto"/>
          </w:divBdr>
        </w:div>
        <w:div w:id="1904027417">
          <w:marLeft w:val="0"/>
          <w:marRight w:val="0"/>
          <w:marTop w:val="0"/>
          <w:marBottom w:val="0"/>
          <w:divBdr>
            <w:top w:val="none" w:sz="0" w:space="0" w:color="auto"/>
            <w:left w:val="none" w:sz="0" w:space="0" w:color="auto"/>
            <w:bottom w:val="none" w:sz="0" w:space="0" w:color="auto"/>
            <w:right w:val="none" w:sz="0" w:space="0" w:color="auto"/>
          </w:divBdr>
        </w:div>
        <w:div w:id="1915309992">
          <w:marLeft w:val="0"/>
          <w:marRight w:val="0"/>
          <w:marTop w:val="0"/>
          <w:marBottom w:val="0"/>
          <w:divBdr>
            <w:top w:val="none" w:sz="0" w:space="0" w:color="auto"/>
            <w:left w:val="none" w:sz="0" w:space="0" w:color="auto"/>
            <w:bottom w:val="none" w:sz="0" w:space="0" w:color="auto"/>
            <w:right w:val="none" w:sz="0" w:space="0" w:color="auto"/>
          </w:divBdr>
        </w:div>
        <w:div w:id="2113472583">
          <w:marLeft w:val="0"/>
          <w:marRight w:val="0"/>
          <w:marTop w:val="0"/>
          <w:marBottom w:val="0"/>
          <w:divBdr>
            <w:top w:val="none" w:sz="0" w:space="0" w:color="auto"/>
            <w:left w:val="none" w:sz="0" w:space="0" w:color="auto"/>
            <w:bottom w:val="none" w:sz="0" w:space="0" w:color="auto"/>
            <w:right w:val="none" w:sz="0" w:space="0" w:color="auto"/>
          </w:divBdr>
        </w:div>
      </w:divsChild>
    </w:div>
    <w:div w:id="1778794520">
      <w:marLeft w:val="0"/>
      <w:marRight w:val="0"/>
      <w:marTop w:val="0"/>
      <w:marBottom w:val="0"/>
      <w:divBdr>
        <w:top w:val="none" w:sz="0" w:space="0" w:color="auto"/>
        <w:left w:val="none" w:sz="0" w:space="0" w:color="auto"/>
        <w:bottom w:val="none" w:sz="0" w:space="0" w:color="auto"/>
        <w:right w:val="none" w:sz="0" w:space="0" w:color="auto"/>
      </w:divBdr>
    </w:div>
    <w:div w:id="1786272454">
      <w:marLeft w:val="0"/>
      <w:marRight w:val="0"/>
      <w:marTop w:val="0"/>
      <w:marBottom w:val="0"/>
      <w:divBdr>
        <w:top w:val="none" w:sz="0" w:space="0" w:color="auto"/>
        <w:left w:val="none" w:sz="0" w:space="0" w:color="auto"/>
        <w:bottom w:val="none" w:sz="0" w:space="0" w:color="auto"/>
        <w:right w:val="none" w:sz="0" w:space="0" w:color="auto"/>
      </w:divBdr>
    </w:div>
    <w:div w:id="1790195948">
      <w:bodyDiv w:val="1"/>
      <w:marLeft w:val="0"/>
      <w:marRight w:val="0"/>
      <w:marTop w:val="0"/>
      <w:marBottom w:val="0"/>
      <w:divBdr>
        <w:top w:val="none" w:sz="0" w:space="0" w:color="auto"/>
        <w:left w:val="none" w:sz="0" w:space="0" w:color="auto"/>
        <w:bottom w:val="none" w:sz="0" w:space="0" w:color="auto"/>
        <w:right w:val="none" w:sz="0" w:space="0" w:color="auto"/>
      </w:divBdr>
      <w:divsChild>
        <w:div w:id="145170951">
          <w:marLeft w:val="0"/>
          <w:marRight w:val="0"/>
          <w:marTop w:val="0"/>
          <w:marBottom w:val="0"/>
          <w:divBdr>
            <w:top w:val="none" w:sz="0" w:space="0" w:color="auto"/>
            <w:left w:val="none" w:sz="0" w:space="0" w:color="auto"/>
            <w:bottom w:val="none" w:sz="0" w:space="0" w:color="auto"/>
            <w:right w:val="none" w:sz="0" w:space="0" w:color="auto"/>
          </w:divBdr>
        </w:div>
      </w:divsChild>
    </w:div>
    <w:div w:id="1793092990">
      <w:marLeft w:val="0"/>
      <w:marRight w:val="0"/>
      <w:marTop w:val="0"/>
      <w:marBottom w:val="0"/>
      <w:divBdr>
        <w:top w:val="none" w:sz="0" w:space="0" w:color="auto"/>
        <w:left w:val="none" w:sz="0" w:space="0" w:color="auto"/>
        <w:bottom w:val="none" w:sz="0" w:space="0" w:color="auto"/>
        <w:right w:val="none" w:sz="0" w:space="0" w:color="auto"/>
      </w:divBdr>
    </w:div>
    <w:div w:id="1818186375">
      <w:marLeft w:val="0"/>
      <w:marRight w:val="0"/>
      <w:marTop w:val="0"/>
      <w:marBottom w:val="0"/>
      <w:divBdr>
        <w:top w:val="none" w:sz="0" w:space="0" w:color="auto"/>
        <w:left w:val="none" w:sz="0" w:space="0" w:color="auto"/>
        <w:bottom w:val="none" w:sz="0" w:space="0" w:color="auto"/>
        <w:right w:val="none" w:sz="0" w:space="0" w:color="auto"/>
      </w:divBdr>
    </w:div>
    <w:div w:id="1837649423">
      <w:marLeft w:val="0"/>
      <w:marRight w:val="0"/>
      <w:marTop w:val="0"/>
      <w:marBottom w:val="0"/>
      <w:divBdr>
        <w:top w:val="none" w:sz="0" w:space="0" w:color="auto"/>
        <w:left w:val="none" w:sz="0" w:space="0" w:color="auto"/>
        <w:bottom w:val="none" w:sz="0" w:space="0" w:color="auto"/>
        <w:right w:val="none" w:sz="0" w:space="0" w:color="auto"/>
      </w:divBdr>
    </w:div>
    <w:div w:id="1839226370">
      <w:marLeft w:val="0"/>
      <w:marRight w:val="0"/>
      <w:marTop w:val="0"/>
      <w:marBottom w:val="0"/>
      <w:divBdr>
        <w:top w:val="none" w:sz="0" w:space="0" w:color="auto"/>
        <w:left w:val="none" w:sz="0" w:space="0" w:color="auto"/>
        <w:bottom w:val="none" w:sz="0" w:space="0" w:color="auto"/>
        <w:right w:val="none" w:sz="0" w:space="0" w:color="auto"/>
      </w:divBdr>
    </w:div>
    <w:div w:id="1855067173">
      <w:marLeft w:val="0"/>
      <w:marRight w:val="0"/>
      <w:marTop w:val="0"/>
      <w:marBottom w:val="0"/>
      <w:divBdr>
        <w:top w:val="none" w:sz="0" w:space="0" w:color="auto"/>
        <w:left w:val="none" w:sz="0" w:space="0" w:color="auto"/>
        <w:bottom w:val="none" w:sz="0" w:space="0" w:color="auto"/>
        <w:right w:val="none" w:sz="0" w:space="0" w:color="auto"/>
      </w:divBdr>
    </w:div>
    <w:div w:id="1896313324">
      <w:marLeft w:val="0"/>
      <w:marRight w:val="0"/>
      <w:marTop w:val="0"/>
      <w:marBottom w:val="0"/>
      <w:divBdr>
        <w:top w:val="none" w:sz="0" w:space="0" w:color="auto"/>
        <w:left w:val="none" w:sz="0" w:space="0" w:color="auto"/>
        <w:bottom w:val="none" w:sz="0" w:space="0" w:color="auto"/>
        <w:right w:val="none" w:sz="0" w:space="0" w:color="auto"/>
      </w:divBdr>
    </w:div>
    <w:div w:id="1901213602">
      <w:bodyDiv w:val="1"/>
      <w:marLeft w:val="0"/>
      <w:marRight w:val="0"/>
      <w:marTop w:val="0"/>
      <w:marBottom w:val="0"/>
      <w:divBdr>
        <w:top w:val="none" w:sz="0" w:space="0" w:color="auto"/>
        <w:left w:val="none" w:sz="0" w:space="0" w:color="auto"/>
        <w:bottom w:val="none" w:sz="0" w:space="0" w:color="auto"/>
        <w:right w:val="none" w:sz="0" w:space="0" w:color="auto"/>
      </w:divBdr>
    </w:div>
    <w:div w:id="1923561096">
      <w:marLeft w:val="0"/>
      <w:marRight w:val="0"/>
      <w:marTop w:val="0"/>
      <w:marBottom w:val="0"/>
      <w:divBdr>
        <w:top w:val="none" w:sz="0" w:space="0" w:color="auto"/>
        <w:left w:val="none" w:sz="0" w:space="0" w:color="auto"/>
        <w:bottom w:val="none" w:sz="0" w:space="0" w:color="auto"/>
        <w:right w:val="none" w:sz="0" w:space="0" w:color="auto"/>
      </w:divBdr>
    </w:div>
    <w:div w:id="1924681066">
      <w:marLeft w:val="0"/>
      <w:marRight w:val="0"/>
      <w:marTop w:val="0"/>
      <w:marBottom w:val="0"/>
      <w:divBdr>
        <w:top w:val="none" w:sz="0" w:space="0" w:color="auto"/>
        <w:left w:val="none" w:sz="0" w:space="0" w:color="auto"/>
        <w:bottom w:val="none" w:sz="0" w:space="0" w:color="auto"/>
        <w:right w:val="none" w:sz="0" w:space="0" w:color="auto"/>
      </w:divBdr>
    </w:div>
    <w:div w:id="1928732714">
      <w:marLeft w:val="0"/>
      <w:marRight w:val="0"/>
      <w:marTop w:val="0"/>
      <w:marBottom w:val="0"/>
      <w:divBdr>
        <w:top w:val="none" w:sz="0" w:space="0" w:color="auto"/>
        <w:left w:val="none" w:sz="0" w:space="0" w:color="auto"/>
        <w:bottom w:val="none" w:sz="0" w:space="0" w:color="auto"/>
        <w:right w:val="none" w:sz="0" w:space="0" w:color="auto"/>
      </w:divBdr>
    </w:div>
    <w:div w:id="1936131155">
      <w:marLeft w:val="0"/>
      <w:marRight w:val="0"/>
      <w:marTop w:val="0"/>
      <w:marBottom w:val="0"/>
      <w:divBdr>
        <w:top w:val="none" w:sz="0" w:space="0" w:color="auto"/>
        <w:left w:val="none" w:sz="0" w:space="0" w:color="auto"/>
        <w:bottom w:val="none" w:sz="0" w:space="0" w:color="auto"/>
        <w:right w:val="none" w:sz="0" w:space="0" w:color="auto"/>
      </w:divBdr>
    </w:div>
    <w:div w:id="1939479224">
      <w:bodyDiv w:val="1"/>
      <w:marLeft w:val="0"/>
      <w:marRight w:val="0"/>
      <w:marTop w:val="0"/>
      <w:marBottom w:val="0"/>
      <w:divBdr>
        <w:top w:val="none" w:sz="0" w:space="0" w:color="auto"/>
        <w:left w:val="none" w:sz="0" w:space="0" w:color="auto"/>
        <w:bottom w:val="none" w:sz="0" w:space="0" w:color="auto"/>
        <w:right w:val="none" w:sz="0" w:space="0" w:color="auto"/>
      </w:divBdr>
    </w:div>
    <w:div w:id="1973899326">
      <w:marLeft w:val="0"/>
      <w:marRight w:val="0"/>
      <w:marTop w:val="0"/>
      <w:marBottom w:val="0"/>
      <w:divBdr>
        <w:top w:val="none" w:sz="0" w:space="0" w:color="auto"/>
        <w:left w:val="none" w:sz="0" w:space="0" w:color="auto"/>
        <w:bottom w:val="none" w:sz="0" w:space="0" w:color="auto"/>
        <w:right w:val="none" w:sz="0" w:space="0" w:color="auto"/>
      </w:divBdr>
    </w:div>
    <w:div w:id="1983848565">
      <w:marLeft w:val="0"/>
      <w:marRight w:val="0"/>
      <w:marTop w:val="0"/>
      <w:marBottom w:val="0"/>
      <w:divBdr>
        <w:top w:val="none" w:sz="0" w:space="0" w:color="auto"/>
        <w:left w:val="none" w:sz="0" w:space="0" w:color="auto"/>
        <w:bottom w:val="none" w:sz="0" w:space="0" w:color="auto"/>
        <w:right w:val="none" w:sz="0" w:space="0" w:color="auto"/>
      </w:divBdr>
    </w:div>
    <w:div w:id="1990934733">
      <w:marLeft w:val="0"/>
      <w:marRight w:val="0"/>
      <w:marTop w:val="0"/>
      <w:marBottom w:val="0"/>
      <w:divBdr>
        <w:top w:val="none" w:sz="0" w:space="0" w:color="auto"/>
        <w:left w:val="none" w:sz="0" w:space="0" w:color="auto"/>
        <w:bottom w:val="none" w:sz="0" w:space="0" w:color="auto"/>
        <w:right w:val="none" w:sz="0" w:space="0" w:color="auto"/>
      </w:divBdr>
    </w:div>
    <w:div w:id="1998804768">
      <w:marLeft w:val="0"/>
      <w:marRight w:val="0"/>
      <w:marTop w:val="0"/>
      <w:marBottom w:val="0"/>
      <w:divBdr>
        <w:top w:val="none" w:sz="0" w:space="0" w:color="auto"/>
        <w:left w:val="none" w:sz="0" w:space="0" w:color="auto"/>
        <w:bottom w:val="none" w:sz="0" w:space="0" w:color="auto"/>
        <w:right w:val="none" w:sz="0" w:space="0" w:color="auto"/>
      </w:divBdr>
    </w:div>
    <w:div w:id="2019305481">
      <w:marLeft w:val="0"/>
      <w:marRight w:val="0"/>
      <w:marTop w:val="0"/>
      <w:marBottom w:val="0"/>
      <w:divBdr>
        <w:top w:val="none" w:sz="0" w:space="0" w:color="auto"/>
        <w:left w:val="none" w:sz="0" w:space="0" w:color="auto"/>
        <w:bottom w:val="none" w:sz="0" w:space="0" w:color="auto"/>
        <w:right w:val="none" w:sz="0" w:space="0" w:color="auto"/>
      </w:divBdr>
    </w:div>
    <w:div w:id="2043440171">
      <w:marLeft w:val="0"/>
      <w:marRight w:val="0"/>
      <w:marTop w:val="0"/>
      <w:marBottom w:val="0"/>
      <w:divBdr>
        <w:top w:val="none" w:sz="0" w:space="0" w:color="auto"/>
        <w:left w:val="none" w:sz="0" w:space="0" w:color="auto"/>
        <w:bottom w:val="none" w:sz="0" w:space="0" w:color="auto"/>
        <w:right w:val="none" w:sz="0" w:space="0" w:color="auto"/>
      </w:divBdr>
    </w:div>
    <w:div w:id="2048294360">
      <w:marLeft w:val="0"/>
      <w:marRight w:val="0"/>
      <w:marTop w:val="0"/>
      <w:marBottom w:val="0"/>
      <w:divBdr>
        <w:top w:val="none" w:sz="0" w:space="0" w:color="auto"/>
        <w:left w:val="none" w:sz="0" w:space="0" w:color="auto"/>
        <w:bottom w:val="none" w:sz="0" w:space="0" w:color="auto"/>
        <w:right w:val="none" w:sz="0" w:space="0" w:color="auto"/>
      </w:divBdr>
    </w:div>
    <w:div w:id="2061513095">
      <w:marLeft w:val="0"/>
      <w:marRight w:val="0"/>
      <w:marTop w:val="0"/>
      <w:marBottom w:val="0"/>
      <w:divBdr>
        <w:top w:val="none" w:sz="0" w:space="0" w:color="auto"/>
        <w:left w:val="none" w:sz="0" w:space="0" w:color="auto"/>
        <w:bottom w:val="none" w:sz="0" w:space="0" w:color="auto"/>
        <w:right w:val="none" w:sz="0" w:space="0" w:color="auto"/>
      </w:divBdr>
    </w:div>
    <w:div w:id="2062823956">
      <w:marLeft w:val="0"/>
      <w:marRight w:val="0"/>
      <w:marTop w:val="0"/>
      <w:marBottom w:val="0"/>
      <w:divBdr>
        <w:top w:val="none" w:sz="0" w:space="0" w:color="auto"/>
        <w:left w:val="none" w:sz="0" w:space="0" w:color="auto"/>
        <w:bottom w:val="none" w:sz="0" w:space="0" w:color="auto"/>
        <w:right w:val="none" w:sz="0" w:space="0" w:color="auto"/>
      </w:divBdr>
    </w:div>
    <w:div w:id="2089384031">
      <w:marLeft w:val="0"/>
      <w:marRight w:val="0"/>
      <w:marTop w:val="0"/>
      <w:marBottom w:val="0"/>
      <w:divBdr>
        <w:top w:val="none" w:sz="0" w:space="0" w:color="auto"/>
        <w:left w:val="none" w:sz="0" w:space="0" w:color="auto"/>
        <w:bottom w:val="none" w:sz="0" w:space="0" w:color="auto"/>
        <w:right w:val="none" w:sz="0" w:space="0" w:color="auto"/>
      </w:divBdr>
    </w:div>
    <w:div w:id="2094274365">
      <w:bodyDiv w:val="1"/>
      <w:marLeft w:val="0"/>
      <w:marRight w:val="0"/>
      <w:marTop w:val="0"/>
      <w:marBottom w:val="0"/>
      <w:divBdr>
        <w:top w:val="none" w:sz="0" w:space="0" w:color="auto"/>
        <w:left w:val="none" w:sz="0" w:space="0" w:color="auto"/>
        <w:bottom w:val="none" w:sz="0" w:space="0" w:color="auto"/>
        <w:right w:val="none" w:sz="0" w:space="0" w:color="auto"/>
      </w:divBdr>
      <w:divsChild>
        <w:div w:id="306937447">
          <w:marLeft w:val="0"/>
          <w:marRight w:val="0"/>
          <w:marTop w:val="0"/>
          <w:marBottom w:val="0"/>
          <w:divBdr>
            <w:top w:val="none" w:sz="0" w:space="0" w:color="auto"/>
            <w:left w:val="none" w:sz="0" w:space="0" w:color="auto"/>
            <w:bottom w:val="none" w:sz="0" w:space="0" w:color="auto"/>
            <w:right w:val="none" w:sz="0" w:space="0" w:color="auto"/>
          </w:divBdr>
        </w:div>
        <w:div w:id="865872201">
          <w:marLeft w:val="0"/>
          <w:marRight w:val="0"/>
          <w:marTop w:val="0"/>
          <w:marBottom w:val="0"/>
          <w:divBdr>
            <w:top w:val="none" w:sz="0" w:space="0" w:color="auto"/>
            <w:left w:val="none" w:sz="0" w:space="0" w:color="auto"/>
            <w:bottom w:val="none" w:sz="0" w:space="0" w:color="auto"/>
            <w:right w:val="none" w:sz="0" w:space="0" w:color="auto"/>
          </w:divBdr>
        </w:div>
        <w:div w:id="1387266670">
          <w:marLeft w:val="0"/>
          <w:marRight w:val="0"/>
          <w:marTop w:val="0"/>
          <w:marBottom w:val="0"/>
          <w:divBdr>
            <w:top w:val="none" w:sz="0" w:space="0" w:color="auto"/>
            <w:left w:val="none" w:sz="0" w:space="0" w:color="auto"/>
            <w:bottom w:val="none" w:sz="0" w:space="0" w:color="auto"/>
            <w:right w:val="none" w:sz="0" w:space="0" w:color="auto"/>
          </w:divBdr>
        </w:div>
      </w:divsChild>
    </w:div>
    <w:div w:id="2095318330">
      <w:marLeft w:val="0"/>
      <w:marRight w:val="0"/>
      <w:marTop w:val="0"/>
      <w:marBottom w:val="0"/>
      <w:divBdr>
        <w:top w:val="none" w:sz="0" w:space="0" w:color="auto"/>
        <w:left w:val="none" w:sz="0" w:space="0" w:color="auto"/>
        <w:bottom w:val="none" w:sz="0" w:space="0" w:color="auto"/>
        <w:right w:val="none" w:sz="0" w:space="0" w:color="auto"/>
      </w:divBdr>
    </w:div>
    <w:div w:id="2095660851">
      <w:marLeft w:val="0"/>
      <w:marRight w:val="0"/>
      <w:marTop w:val="0"/>
      <w:marBottom w:val="0"/>
      <w:divBdr>
        <w:top w:val="none" w:sz="0" w:space="0" w:color="auto"/>
        <w:left w:val="none" w:sz="0" w:space="0" w:color="auto"/>
        <w:bottom w:val="none" w:sz="0" w:space="0" w:color="auto"/>
        <w:right w:val="none" w:sz="0" w:space="0" w:color="auto"/>
      </w:divBdr>
    </w:div>
    <w:div w:id="2103648758">
      <w:marLeft w:val="0"/>
      <w:marRight w:val="0"/>
      <w:marTop w:val="0"/>
      <w:marBottom w:val="0"/>
      <w:divBdr>
        <w:top w:val="none" w:sz="0" w:space="0" w:color="auto"/>
        <w:left w:val="none" w:sz="0" w:space="0" w:color="auto"/>
        <w:bottom w:val="none" w:sz="0" w:space="0" w:color="auto"/>
        <w:right w:val="none" w:sz="0" w:space="0" w:color="auto"/>
      </w:divBdr>
    </w:div>
    <w:div w:id="2112317272">
      <w:marLeft w:val="0"/>
      <w:marRight w:val="0"/>
      <w:marTop w:val="0"/>
      <w:marBottom w:val="0"/>
      <w:divBdr>
        <w:top w:val="none" w:sz="0" w:space="0" w:color="auto"/>
        <w:left w:val="none" w:sz="0" w:space="0" w:color="auto"/>
        <w:bottom w:val="none" w:sz="0" w:space="0" w:color="auto"/>
        <w:right w:val="none" w:sz="0" w:space="0" w:color="auto"/>
      </w:divBdr>
    </w:div>
    <w:div w:id="2117827754">
      <w:marLeft w:val="0"/>
      <w:marRight w:val="0"/>
      <w:marTop w:val="0"/>
      <w:marBottom w:val="0"/>
      <w:divBdr>
        <w:top w:val="none" w:sz="0" w:space="0" w:color="auto"/>
        <w:left w:val="none" w:sz="0" w:space="0" w:color="auto"/>
        <w:bottom w:val="none" w:sz="0" w:space="0" w:color="auto"/>
        <w:right w:val="none" w:sz="0" w:space="0" w:color="auto"/>
      </w:divBdr>
      <w:divsChild>
        <w:div w:id="637607791">
          <w:marLeft w:val="0"/>
          <w:marRight w:val="0"/>
          <w:marTop w:val="0"/>
          <w:marBottom w:val="0"/>
          <w:divBdr>
            <w:top w:val="none" w:sz="0" w:space="0" w:color="auto"/>
            <w:left w:val="none" w:sz="0" w:space="0" w:color="auto"/>
            <w:bottom w:val="none" w:sz="0" w:space="0" w:color="auto"/>
            <w:right w:val="none" w:sz="0" w:space="0" w:color="auto"/>
          </w:divBdr>
        </w:div>
      </w:divsChild>
    </w:div>
    <w:div w:id="2127002673">
      <w:marLeft w:val="0"/>
      <w:marRight w:val="0"/>
      <w:marTop w:val="0"/>
      <w:marBottom w:val="0"/>
      <w:divBdr>
        <w:top w:val="none" w:sz="0" w:space="0" w:color="auto"/>
        <w:left w:val="none" w:sz="0" w:space="0" w:color="auto"/>
        <w:bottom w:val="none" w:sz="0" w:space="0" w:color="auto"/>
        <w:right w:val="none" w:sz="0" w:space="0" w:color="auto"/>
      </w:divBdr>
    </w:div>
    <w:div w:id="2127040219">
      <w:marLeft w:val="0"/>
      <w:marRight w:val="0"/>
      <w:marTop w:val="0"/>
      <w:marBottom w:val="0"/>
      <w:divBdr>
        <w:top w:val="none" w:sz="0" w:space="0" w:color="auto"/>
        <w:left w:val="none" w:sz="0" w:space="0" w:color="auto"/>
        <w:bottom w:val="none" w:sz="0" w:space="0" w:color="auto"/>
        <w:right w:val="none" w:sz="0" w:space="0" w:color="auto"/>
      </w:divBdr>
    </w:div>
    <w:div w:id="2146317235">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AE25CE-60DB-F645-A34A-2316845A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6832</TotalTime>
  <Pages>1</Pages>
  <Words>8152</Words>
  <Characters>46470</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Ahady Dolatsara</dc:creator>
  <cp:keywords/>
  <dc:description/>
  <cp:lastModifiedBy>Hamidreza Ahady Dolatsara</cp:lastModifiedBy>
  <cp:revision>6</cp:revision>
  <dcterms:created xsi:type="dcterms:W3CDTF">2018-08-15T16:20:00Z</dcterms:created>
  <dcterms:modified xsi:type="dcterms:W3CDTF">2018-08-21T02:11:00Z</dcterms:modified>
</cp:coreProperties>
</file>